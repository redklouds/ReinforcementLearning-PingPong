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1940"/>
        <w:gridCol w:w="3887"/>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proofErr w:type="spellStart"/>
            <w:r w:rsidRPr="0033754B">
              <w:rPr>
                <w:rFonts w:cstheme="minorHAnsi"/>
                <w:sz w:val="16"/>
              </w:rPr>
              <w:t>Ph</w:t>
            </w:r>
            <w:proofErr w:type="spellEnd"/>
            <w:r w:rsidRPr="0033754B">
              <w:rPr>
                <w:rFonts w:cstheme="minorHAnsi"/>
                <w:sz w:val="16"/>
              </w:rPr>
              <w:t>: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4D0D1190" w:rsidR="002277BE" w:rsidRPr="00EB0B46" w:rsidRDefault="00337A21" w:rsidP="007F61C2">
            <w:pPr>
              <w:rPr>
                <w:b/>
                <w:sz w:val="16"/>
                <w:szCs w:val="16"/>
              </w:rPr>
            </w:pPr>
            <w:r>
              <w:rPr>
                <w:b/>
                <w:sz w:val="16"/>
                <w:szCs w:val="16"/>
              </w:rPr>
              <w:t>1465570</w:t>
            </w: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58338688" w:rsidR="00B225D6" w:rsidRPr="00EB0B46" w:rsidRDefault="00337A21" w:rsidP="00784A5E">
            <w:pPr>
              <w:rPr>
                <w:rFonts w:ascii="Wingdings" w:hAnsi="Wingdings" w:cs="Wingdings"/>
                <w:sz w:val="16"/>
                <w:szCs w:val="16"/>
              </w:rPr>
            </w:pPr>
            <w:r>
              <w:rPr>
                <w:rFonts w:ascii="Wingdings" w:hAnsi="Wingdings" w:cs="Wingdings"/>
                <w:sz w:val="16"/>
                <w:szCs w:val="16"/>
                <w:highlight w:val="yellow"/>
              </w:rPr>
              <w:sym w:font="Wingdings" w:char="F0FC"/>
            </w:r>
            <w:r w:rsidR="0012693B" w:rsidRPr="00337A21">
              <w:rPr>
                <w:sz w:val="16"/>
                <w:szCs w:val="16"/>
                <w:highlight w:val="yellow"/>
              </w:rPr>
              <w:t>Decimal</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09679323" w:rsidR="009F3A82" w:rsidRPr="00EB0B46" w:rsidRDefault="009F3A82" w:rsidP="00784A5E">
            <w:pPr>
              <w:rPr>
                <w:b/>
                <w:sz w:val="16"/>
                <w:szCs w:val="16"/>
              </w:rPr>
            </w:pPr>
            <w:r w:rsidRPr="00EB0B46">
              <w:rPr>
                <w:b/>
                <w:sz w:val="16"/>
                <w:szCs w:val="16"/>
              </w:rPr>
              <w:t>Faculty Advisor</w:t>
            </w:r>
            <w:r w:rsidR="00784A5E">
              <w:rPr>
                <w:b/>
                <w:sz w:val="16"/>
                <w:szCs w:val="16"/>
              </w:rPr>
              <w:t>:</w:t>
            </w:r>
            <w:r w:rsidR="00337A21">
              <w:rPr>
                <w:b/>
                <w:sz w:val="16"/>
                <w:szCs w:val="16"/>
              </w:rPr>
              <w:t xml:space="preserve"> Dong Si</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062C4131" w:rsidR="002F3E84" w:rsidRPr="001A1535" w:rsidRDefault="000B7E46" w:rsidP="001A1535">
            <w:pPr>
              <w:rPr>
                <w:sz w:val="16"/>
                <w:szCs w:val="16"/>
              </w:rPr>
            </w:pPr>
            <w:r>
              <w:rPr>
                <w:sz w:val="16"/>
                <w:szCs w:val="16"/>
              </w:rPr>
              <w:t xml:space="preserve">Exploration of </w:t>
            </w:r>
            <w:r w:rsidR="00CC3972">
              <w:rPr>
                <w:sz w:val="16"/>
                <w:szCs w:val="16"/>
              </w:rPr>
              <w:t>Genetic Algorithms</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09DF81C2" w:rsidR="00367423" w:rsidRPr="001A1535" w:rsidRDefault="000B7E46" w:rsidP="001E72A2">
            <w:pPr>
              <w:rPr>
                <w:sz w:val="16"/>
                <w:szCs w:val="16"/>
              </w:rPr>
            </w:pPr>
            <w:r w:rsidRPr="007E6FF9">
              <w:rPr>
                <w:sz w:val="18"/>
                <w:szCs w:val="16"/>
              </w:rPr>
              <w:t>In this project</w:t>
            </w:r>
            <w:ins w:id="1" w:author="Microsoft Office User" w:date="2017-12-25T20:50:00Z">
              <w:r w:rsidR="00691E70" w:rsidRPr="007E6FF9">
                <w:rPr>
                  <w:rFonts w:hint="eastAsia"/>
                  <w:sz w:val="18"/>
                  <w:szCs w:val="16"/>
                  <w:lang w:eastAsia="zh-CN"/>
                </w:rPr>
                <w:t>,</w:t>
              </w:r>
            </w:ins>
            <w:r w:rsidRPr="007E6FF9">
              <w:rPr>
                <w:sz w:val="18"/>
                <w:szCs w:val="16"/>
              </w:rPr>
              <w:t xml:space="preserve">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implementing a simple computer versus player Ping-Pong game where each game will produce a new generation of networks that outperform its predecessors. Eventually leading to a trained network which can play Ping-Pong correctly.</w:t>
            </w:r>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5657670D" w14:textId="5FDA134E" w:rsidR="00AE59A1" w:rsidRDefault="00AE59A1" w:rsidP="00763545">
      <w:r>
        <w:t>This capstone is a personal project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r w:rsidR="00763545">
        <w:t>.</w:t>
      </w:r>
    </w:p>
    <w:p w14:paraId="5F1C78E5" w14:textId="4C23803C" w:rsidR="00BD06A8" w:rsidRDefault="000E7E82" w:rsidP="00763545">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38451BE5" w14:textId="4B83213D" w:rsidR="008F4106" w:rsidRPr="007E6FF9" w:rsidRDefault="00AE59A1" w:rsidP="007E6FF9">
      <w:pPr>
        <w:rPr>
          <w:rFonts w:ascii="Bookman Old Style" w:hAnsi="Bookman Old Style"/>
          <w:sz w:val="24"/>
          <w:szCs w:val="24"/>
        </w:rPr>
      </w:pPr>
      <w:r w:rsidRPr="00763545">
        <w:rPr>
          <w:rFonts w:cstheme="minorHAnsi"/>
          <w:szCs w:val="24"/>
        </w:rPr>
        <w:t>The benefits of this project will help me accomplish a better understanding of how to machine learning algorithms work in a smaller scale, which in turn will allow me foundational knowledge to help grow my solutions to more complex problems.</w:t>
      </w: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Pr="007E6FF9" w:rsidRDefault="00222183" w:rsidP="00222183">
      <w:pPr>
        <w:pStyle w:val="ListParagraph"/>
        <w:rPr>
          <w:sz w:val="21"/>
        </w:rPr>
      </w:pPr>
    </w:p>
    <w:p w14:paraId="688A691E" w14:textId="77777777" w:rsidR="00AE59A1" w:rsidRPr="007E6FF9" w:rsidRDefault="00AE59A1" w:rsidP="00AE59A1">
      <w:pPr>
        <w:pStyle w:val="ListParagraph"/>
        <w:rPr>
          <w:rFonts w:cstheme="minorHAnsi"/>
          <w:szCs w:val="24"/>
        </w:rPr>
      </w:pPr>
      <w:r w:rsidRPr="007E6FF9">
        <w:rPr>
          <w:rFonts w:cstheme="minorHAnsi"/>
          <w:szCs w:val="24"/>
        </w:rPr>
        <w:t>Through this project the competencies:</w:t>
      </w:r>
    </w:p>
    <w:p w14:paraId="20EF8C47" w14:textId="77777777" w:rsidR="00AE59A1" w:rsidRPr="007E6FF9" w:rsidRDefault="00AE59A1" w:rsidP="00AE59A1">
      <w:pPr>
        <w:pStyle w:val="ListParagraph"/>
        <w:ind w:left="1080"/>
        <w:rPr>
          <w:rFonts w:cstheme="minorHAnsi"/>
          <w:szCs w:val="24"/>
        </w:rPr>
      </w:pPr>
      <w:r w:rsidRPr="007E6FF9">
        <w:rPr>
          <w:rFonts w:cstheme="minorHAnsi"/>
          <w:szCs w:val="24"/>
        </w:rPr>
        <w:t>I will be gaining would be a better academic information gatherer, because this project’s level of knowledge is quite high(academically) it will require me to be efficient at gathering good quality resources to learn from.</w:t>
      </w:r>
    </w:p>
    <w:p w14:paraId="20E5343F" w14:textId="77777777" w:rsidR="00AE59A1" w:rsidRPr="007E6FF9" w:rsidRDefault="00AE59A1" w:rsidP="00AE59A1">
      <w:pPr>
        <w:pStyle w:val="ListParagraph"/>
        <w:ind w:left="1080"/>
        <w:rPr>
          <w:rFonts w:cstheme="minorHAnsi"/>
          <w:szCs w:val="24"/>
        </w:rPr>
      </w:pPr>
    </w:p>
    <w:p w14:paraId="14120E0F" w14:textId="77777777" w:rsidR="00AE59A1" w:rsidRPr="007E6FF9" w:rsidRDefault="00AE59A1" w:rsidP="00AE59A1">
      <w:pPr>
        <w:pStyle w:val="ListParagraph"/>
        <w:ind w:left="1080"/>
        <w:rPr>
          <w:rFonts w:cstheme="minorHAnsi"/>
          <w:szCs w:val="24"/>
        </w:rPr>
      </w:pPr>
      <w:r w:rsidRPr="007E6FF9">
        <w:rPr>
          <w:rFonts w:cstheme="minorHAnsi"/>
          <w:szCs w:val="24"/>
        </w:rPr>
        <w:t>This project will help develop my thoroughness in planning and developing the project. I believe this project will invoke much through planning and designing before any product/code is written.</w:t>
      </w:r>
    </w:p>
    <w:p w14:paraId="13B21FA2" w14:textId="77777777" w:rsidR="00AE59A1" w:rsidRPr="007E6FF9" w:rsidRDefault="00AE59A1" w:rsidP="00AE59A1">
      <w:pPr>
        <w:pStyle w:val="ListParagraph"/>
        <w:ind w:left="1080"/>
        <w:rPr>
          <w:rFonts w:cstheme="minorHAnsi"/>
          <w:szCs w:val="24"/>
        </w:rPr>
      </w:pPr>
    </w:p>
    <w:p w14:paraId="33743696" w14:textId="77777777" w:rsidR="00AE59A1" w:rsidRPr="007E6FF9" w:rsidRDefault="00AE59A1" w:rsidP="00AE59A1">
      <w:pPr>
        <w:pStyle w:val="ListParagraph"/>
        <w:ind w:left="1080"/>
        <w:rPr>
          <w:rFonts w:cstheme="minorHAnsi"/>
          <w:szCs w:val="24"/>
        </w:rPr>
      </w:pPr>
      <w:r w:rsidRPr="007E6FF9">
        <w:rPr>
          <w:rFonts w:cstheme="minorHAnsi"/>
          <w:szCs w:val="24"/>
        </w:rPr>
        <w:t xml:space="preserve">This project will also allow me to learn by doing, I hope to not only gather information about genetic algorithm neural networks. I hope to take that knowledge and apply it to a small problem, ping pong game.  </w:t>
      </w:r>
    </w:p>
    <w:p w14:paraId="0C5EDCD5" w14:textId="77777777" w:rsidR="00AE59A1" w:rsidRPr="007E6FF9" w:rsidRDefault="00AE59A1" w:rsidP="00AE59A1">
      <w:pPr>
        <w:pStyle w:val="ListParagraph"/>
        <w:ind w:left="1080"/>
        <w:rPr>
          <w:rFonts w:cstheme="minorHAnsi"/>
          <w:szCs w:val="24"/>
        </w:rPr>
      </w:pPr>
    </w:p>
    <w:p w14:paraId="2E4A7DAB" w14:textId="6C26E643" w:rsidR="00AE59A1" w:rsidRPr="007E6FF9" w:rsidRDefault="00AE59A1" w:rsidP="00AE59A1">
      <w:pPr>
        <w:pStyle w:val="ListParagraph"/>
        <w:ind w:left="1080"/>
        <w:rPr>
          <w:rFonts w:cstheme="minorHAnsi"/>
          <w:szCs w:val="24"/>
        </w:rPr>
      </w:pPr>
      <w:r w:rsidRPr="007E6FF9">
        <w:rPr>
          <w:rFonts w:cstheme="minorHAnsi"/>
          <w:szCs w:val="24"/>
        </w:rPr>
        <w:t>This project should invoke my creativity by gaining this type of knowledge it will allow me to be open to suggestions from my faculty advisor and/or sponsors to implement a better game or testing platform to apply my knowledge to.</w:t>
      </w:r>
    </w:p>
    <w:p w14:paraId="18EE21B6" w14:textId="77777777" w:rsidR="00222183" w:rsidRPr="007E6FF9" w:rsidRDefault="00222183" w:rsidP="00222183">
      <w:pPr>
        <w:pStyle w:val="ListParagraph"/>
        <w:ind w:left="1080"/>
        <w:rPr>
          <w:rFonts w:ascii="Bookman Old Style" w:hAnsi="Bookman Old Style"/>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117B5BCE" w14:textId="77777777" w:rsidR="00AE59A1" w:rsidRDefault="00AE59A1" w:rsidP="00AE59A1">
      <w:pPr>
        <w:ind w:left="360"/>
      </w:pPr>
      <w:r>
        <w:t>The software development tools I will be using will mainly consist of Python programming language, this is because python will have a lot of predefined data science libraries I believe will assist in my development of this project</w:t>
      </w:r>
    </w:p>
    <w:p w14:paraId="447DAE33" w14:textId="77777777" w:rsidR="00AE59A1" w:rsidRDefault="00AE59A1" w:rsidP="00AE59A1">
      <w:pPr>
        <w:ind w:left="360"/>
      </w:pPr>
      <w:r>
        <w:t>I also will choose to use Git version control to help aid in bug tracking during the development process of the network</w:t>
      </w:r>
      <w:r>
        <w:rPr>
          <w:rFonts w:hint="eastAsia"/>
          <w:lang w:eastAsia="zh-CN"/>
        </w:rPr>
        <w:t>.</w:t>
      </w:r>
      <w:r>
        <w:t xml:space="preserve"> This is software is important because it allows me to share my code, as well as any bug reporting or fixes with my faculty advisor and/or peers, such that they will be able to see my changes.</w:t>
      </w:r>
    </w:p>
    <w:p w14:paraId="6EA05461" w14:textId="02FB748F" w:rsidR="008F4106" w:rsidRPr="00AE59A1" w:rsidRDefault="00AE59A1" w:rsidP="00C8220A">
      <w:pPr>
        <w:ind w:left="360"/>
        <w:rPr>
          <w:rFonts w:ascii="Bookman Old Style" w:hAnsi="Bookman Old Style"/>
          <w:sz w:val="24"/>
          <w:szCs w:val="24"/>
        </w:rPr>
      </w:pPr>
      <w:r>
        <w:lastRenderedPageBreak/>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67AA1B5D" w14:textId="340BC351" w:rsidR="008F4106" w:rsidRPr="007E6FF9" w:rsidRDefault="00AE59A1" w:rsidP="00AE59A1">
      <w:pPr>
        <w:ind w:left="360"/>
        <w:rPr>
          <w:rFonts w:cstheme="minorHAnsi"/>
          <w:szCs w:val="24"/>
        </w:rPr>
      </w:pPr>
      <w:r w:rsidRPr="007E6FF9">
        <w:rPr>
          <w:rFonts w:cstheme="minorHAnsi"/>
          <w:szCs w:val="24"/>
        </w:rPr>
        <w:t>None outlined thus-far</w:t>
      </w: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202E917E" w14:textId="154DD99D" w:rsidR="008F4106" w:rsidRPr="007E6FF9" w:rsidRDefault="00AE59A1" w:rsidP="00AE59A1">
      <w:pPr>
        <w:ind w:left="360"/>
        <w:rPr>
          <w:rFonts w:cstheme="minorHAnsi"/>
          <w:szCs w:val="24"/>
        </w:rPr>
      </w:pPr>
      <w:r w:rsidRPr="007E6FF9">
        <w:rPr>
          <w:rFonts w:cstheme="minorHAnsi"/>
          <w:szCs w:val="24"/>
        </w:rPr>
        <w:t>None outlined thus-far</w:t>
      </w: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041CC8E8" w:rsidR="000E7E82" w:rsidRPr="008F4106" w:rsidRDefault="00337A21" w:rsidP="000E7E82">
      <w:pPr>
        <w:pStyle w:val="ListParagraph"/>
        <w:rPr>
          <w:rFonts w:ascii="Bookman Old Style" w:hAnsi="Bookman Old Style"/>
          <w:sz w:val="24"/>
          <w:szCs w:val="24"/>
        </w:rPr>
      </w:pPr>
      <w:r>
        <w:rPr>
          <w:rFonts w:ascii="Bookman Old Style" w:hAnsi="Bookman Old Style"/>
          <w:sz w:val="24"/>
          <w:szCs w:val="24"/>
        </w:rPr>
        <w:t>Below is an outline of the project deliverables and expected schedule.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41"/>
        <w:gridCol w:w="1251"/>
        <w:gridCol w:w="1351"/>
      </w:tblGrid>
      <w:tr w:rsidR="00E822FF" w:rsidRPr="00CB535B" w14:paraId="6367F905" w14:textId="4170E52C" w:rsidTr="00E822FF">
        <w:trPr>
          <w:trHeight w:val="332"/>
        </w:trPr>
        <w:tc>
          <w:tcPr>
            <w:tcW w:w="2547" w:type="dxa"/>
            <w:tcBorders>
              <w:top w:val="nil"/>
              <w:left w:val="nil"/>
              <w:bottom w:val="single" w:sz="4" w:space="0" w:color="auto"/>
              <w:right w:val="nil"/>
            </w:tcBorders>
            <w:shd w:val="clear" w:color="auto" w:fill="auto"/>
            <w:noWrap/>
            <w:vAlign w:val="bottom"/>
          </w:tcPr>
          <w:p w14:paraId="709890BF"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p>
        </w:tc>
        <w:tc>
          <w:tcPr>
            <w:tcW w:w="5641" w:type="dxa"/>
            <w:tcBorders>
              <w:top w:val="nil"/>
              <w:left w:val="nil"/>
              <w:bottom w:val="single" w:sz="4" w:space="0" w:color="auto"/>
              <w:right w:val="single" w:sz="4" w:space="0" w:color="auto"/>
            </w:tcBorders>
            <w:shd w:val="clear" w:color="auto" w:fill="auto"/>
            <w:noWrap/>
            <w:vAlign w:val="bottom"/>
          </w:tcPr>
          <w:p w14:paraId="27F5DB23" w14:textId="77777777" w:rsidR="00E822FF" w:rsidRPr="00337A21" w:rsidRDefault="00E822FF" w:rsidP="00337A21">
            <w:pPr>
              <w:spacing w:after="0" w:line="240" w:lineRule="auto"/>
              <w:jc w:val="center"/>
              <w:rPr>
                <w:rFonts w:ascii="Calibri" w:eastAsia="Times New Roman" w:hAnsi="Calibri" w:cs="Times New Roman"/>
                <w:color w:val="000000"/>
                <w:sz w:val="24"/>
                <w:szCs w:val="24"/>
              </w:rPr>
            </w:pPr>
          </w:p>
        </w:tc>
        <w:tc>
          <w:tcPr>
            <w:tcW w:w="2602" w:type="dxa"/>
            <w:gridSpan w:val="2"/>
            <w:tcBorders>
              <w:left w:val="single" w:sz="4" w:space="0" w:color="auto"/>
            </w:tcBorders>
            <w:shd w:val="clear" w:color="auto" w:fill="BFBFBF" w:themeFill="background1" w:themeFillShade="BF"/>
            <w:noWrap/>
            <w:vAlign w:val="bottom"/>
          </w:tcPr>
          <w:p w14:paraId="2314A214" w14:textId="013F637F"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Meeting</w:t>
            </w:r>
          </w:p>
        </w:tc>
      </w:tr>
      <w:tr w:rsidR="00E822FF" w:rsidRPr="00CB535B" w14:paraId="44250C04" w14:textId="699A8B9D" w:rsidTr="00E822FF">
        <w:trPr>
          <w:trHeight w:val="269"/>
        </w:trPr>
        <w:tc>
          <w:tcPr>
            <w:tcW w:w="2547" w:type="dxa"/>
            <w:tcBorders>
              <w:top w:val="single" w:sz="4" w:space="0" w:color="auto"/>
            </w:tcBorders>
            <w:shd w:val="clear" w:color="auto" w:fill="BFBFBF" w:themeFill="background1" w:themeFillShade="BF"/>
            <w:noWrap/>
            <w:vAlign w:val="bottom"/>
            <w:hideMark/>
          </w:tcPr>
          <w:p w14:paraId="364B39DD"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Date</w:t>
            </w:r>
          </w:p>
        </w:tc>
        <w:tc>
          <w:tcPr>
            <w:tcW w:w="5641" w:type="dxa"/>
            <w:tcBorders>
              <w:top w:val="single" w:sz="4" w:space="0" w:color="auto"/>
            </w:tcBorders>
            <w:shd w:val="clear" w:color="auto" w:fill="BFBFBF" w:themeFill="background1" w:themeFillShade="BF"/>
            <w:noWrap/>
            <w:vAlign w:val="bottom"/>
            <w:hideMark/>
          </w:tcPr>
          <w:p w14:paraId="7EF797EA"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337A21">
              <w:rPr>
                <w:rFonts w:ascii="Calibri" w:eastAsia="Times New Roman" w:hAnsi="Calibri" w:cs="Times New Roman"/>
                <w:color w:val="000000"/>
                <w:sz w:val="24"/>
                <w:szCs w:val="24"/>
              </w:rPr>
              <w:t>Objective</w:t>
            </w:r>
          </w:p>
        </w:tc>
        <w:tc>
          <w:tcPr>
            <w:tcW w:w="1251" w:type="dxa"/>
            <w:shd w:val="clear" w:color="auto" w:fill="BFBFBF" w:themeFill="background1" w:themeFillShade="BF"/>
            <w:noWrap/>
            <w:vAlign w:val="bottom"/>
            <w:hideMark/>
          </w:tcPr>
          <w:p w14:paraId="7B8BFAE5" w14:textId="4E3BF3B9" w:rsidR="00E822FF" w:rsidRPr="00CB535B"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 xml:space="preserve">Faculty </w:t>
            </w:r>
          </w:p>
        </w:tc>
        <w:tc>
          <w:tcPr>
            <w:tcW w:w="1351" w:type="dxa"/>
            <w:shd w:val="clear" w:color="auto" w:fill="BFBFBF" w:themeFill="background1" w:themeFillShade="BF"/>
          </w:tcPr>
          <w:p w14:paraId="68EB08A2" w14:textId="4C7BD2F9"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Sponsors</w:t>
            </w:r>
          </w:p>
        </w:tc>
      </w:tr>
      <w:tr w:rsidR="00E822FF" w:rsidRPr="00CB535B" w14:paraId="3A49AC3B" w14:textId="1BB71FB2" w:rsidTr="00E822FF">
        <w:trPr>
          <w:trHeight w:val="341"/>
        </w:trPr>
        <w:tc>
          <w:tcPr>
            <w:tcW w:w="2547" w:type="dxa"/>
            <w:shd w:val="clear" w:color="auto" w:fill="BFBFBF" w:themeFill="background1" w:themeFillShade="BF"/>
            <w:noWrap/>
            <w:vAlign w:val="bottom"/>
            <w:hideMark/>
          </w:tcPr>
          <w:p w14:paraId="5C4AD3C9"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December 29 2017</w:t>
            </w:r>
          </w:p>
        </w:tc>
        <w:tc>
          <w:tcPr>
            <w:tcW w:w="5641" w:type="dxa"/>
            <w:shd w:val="clear" w:color="auto" w:fill="auto"/>
            <w:noWrap/>
            <w:vAlign w:val="bottom"/>
            <w:hideMark/>
          </w:tcPr>
          <w:p w14:paraId="3DABBA29" w14:textId="7777777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Preliminary</w:t>
            </w:r>
            <w:r w:rsidRPr="00CB535B">
              <w:rPr>
                <w:rFonts w:ascii="Calibri" w:eastAsia="Times New Roman" w:hAnsi="Calibri" w:cs="Times New Roman"/>
                <w:color w:val="000000"/>
                <w:sz w:val="24"/>
                <w:szCs w:val="24"/>
              </w:rPr>
              <w:t xml:space="preserve"> research for information Gathering</w:t>
            </w:r>
          </w:p>
        </w:tc>
        <w:tc>
          <w:tcPr>
            <w:tcW w:w="1251" w:type="dxa"/>
            <w:shd w:val="clear" w:color="auto" w:fill="auto"/>
            <w:noWrap/>
            <w:vAlign w:val="bottom"/>
            <w:hideMark/>
          </w:tcPr>
          <w:p w14:paraId="00117F34"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B47B845"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2847230C" w14:textId="69750947" w:rsidTr="00E822FF">
        <w:trPr>
          <w:trHeight w:val="320"/>
        </w:trPr>
        <w:tc>
          <w:tcPr>
            <w:tcW w:w="2547" w:type="dxa"/>
            <w:shd w:val="clear" w:color="auto" w:fill="BFBFBF" w:themeFill="background1" w:themeFillShade="BF"/>
            <w:noWrap/>
            <w:vAlign w:val="bottom"/>
            <w:hideMark/>
          </w:tcPr>
          <w:p w14:paraId="37613212"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5 2018</w:t>
            </w:r>
          </w:p>
        </w:tc>
        <w:tc>
          <w:tcPr>
            <w:tcW w:w="5641" w:type="dxa"/>
            <w:shd w:val="clear" w:color="auto" w:fill="auto"/>
            <w:noWrap/>
            <w:vAlign w:val="bottom"/>
            <w:hideMark/>
          </w:tcPr>
          <w:p w14:paraId="26CAAD77"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Choosing a defined Project Topic</w:t>
            </w:r>
          </w:p>
        </w:tc>
        <w:tc>
          <w:tcPr>
            <w:tcW w:w="1251" w:type="dxa"/>
            <w:shd w:val="clear" w:color="auto" w:fill="auto"/>
            <w:noWrap/>
            <w:vAlign w:val="bottom"/>
            <w:hideMark/>
          </w:tcPr>
          <w:p w14:paraId="486D684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49F1DD4E" w14:textId="41DB8BEB"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7F8D5556" w14:textId="5EC3E47B" w:rsidTr="00E822FF">
        <w:trPr>
          <w:trHeight w:val="320"/>
        </w:trPr>
        <w:tc>
          <w:tcPr>
            <w:tcW w:w="2547" w:type="dxa"/>
            <w:shd w:val="clear" w:color="auto" w:fill="BFBFBF" w:themeFill="background1" w:themeFillShade="BF"/>
            <w:noWrap/>
            <w:vAlign w:val="bottom"/>
            <w:hideMark/>
          </w:tcPr>
          <w:p w14:paraId="4C184B5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12 2018</w:t>
            </w:r>
          </w:p>
        </w:tc>
        <w:tc>
          <w:tcPr>
            <w:tcW w:w="5641" w:type="dxa"/>
            <w:shd w:val="clear" w:color="auto" w:fill="auto"/>
            <w:noWrap/>
            <w:vAlign w:val="bottom"/>
            <w:hideMark/>
          </w:tcPr>
          <w:p w14:paraId="5B101DFA" w14:textId="430B274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Implementation </w:t>
            </w:r>
            <w:r w:rsidRPr="00CB535B">
              <w:rPr>
                <w:rFonts w:ascii="Calibri" w:eastAsia="Times New Roman" w:hAnsi="Calibri" w:cs="Times New Roman"/>
                <w:color w:val="000000"/>
                <w:sz w:val="24"/>
                <w:szCs w:val="24"/>
              </w:rPr>
              <w:t>Design Proposal</w:t>
            </w:r>
          </w:p>
        </w:tc>
        <w:tc>
          <w:tcPr>
            <w:tcW w:w="1251" w:type="dxa"/>
            <w:shd w:val="clear" w:color="auto" w:fill="auto"/>
            <w:noWrap/>
            <w:vAlign w:val="bottom"/>
            <w:hideMark/>
          </w:tcPr>
          <w:p w14:paraId="145AEEF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1C213926" w14:textId="1E9381C0"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06E915A8" w14:textId="419A20F3" w:rsidTr="00E822FF">
        <w:trPr>
          <w:trHeight w:val="320"/>
        </w:trPr>
        <w:tc>
          <w:tcPr>
            <w:tcW w:w="2547" w:type="dxa"/>
            <w:shd w:val="clear" w:color="auto" w:fill="BFBFBF" w:themeFill="background1" w:themeFillShade="BF"/>
            <w:noWrap/>
            <w:vAlign w:val="bottom"/>
            <w:hideMark/>
          </w:tcPr>
          <w:p w14:paraId="6C0FB08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19 2018</w:t>
            </w:r>
          </w:p>
        </w:tc>
        <w:tc>
          <w:tcPr>
            <w:tcW w:w="5641" w:type="dxa"/>
            <w:shd w:val="clear" w:color="auto" w:fill="auto"/>
            <w:noWrap/>
            <w:vAlign w:val="bottom"/>
            <w:hideMark/>
          </w:tcPr>
          <w:p w14:paraId="30F37D90" w14:textId="547461BB" w:rsidR="00E822FF" w:rsidRPr="00CB535B" w:rsidRDefault="00691E70" w:rsidP="00691E70">
            <w:pPr>
              <w:spacing w:after="0" w:line="240" w:lineRule="auto"/>
              <w:rPr>
                <w:rFonts w:ascii="Calibri" w:eastAsia="Times New Roman" w:hAnsi="Calibri" w:cs="Times New Roman"/>
                <w:color w:val="000000"/>
                <w:sz w:val="24"/>
                <w:szCs w:val="24"/>
              </w:rPr>
            </w:pPr>
            <w:r>
              <w:rPr>
                <w:rFonts w:ascii="Calibri" w:eastAsia="Times New Roman" w:hAnsi="Calibri" w:cs="Times New Roman" w:hint="eastAsia"/>
                <w:color w:val="000000"/>
                <w:sz w:val="24"/>
                <w:szCs w:val="24"/>
                <w:lang w:eastAsia="zh-CN"/>
              </w:rPr>
              <w:t xml:space="preserve">Submit the </w:t>
            </w:r>
            <w:r w:rsidR="00E822FF" w:rsidRPr="00CB535B">
              <w:rPr>
                <w:rFonts w:ascii="Calibri" w:eastAsia="Times New Roman" w:hAnsi="Calibri" w:cs="Times New Roman"/>
                <w:color w:val="000000"/>
                <w:sz w:val="24"/>
                <w:szCs w:val="24"/>
              </w:rPr>
              <w:t xml:space="preserve">Proposal &amp; Adjustment </w:t>
            </w:r>
          </w:p>
        </w:tc>
        <w:tc>
          <w:tcPr>
            <w:tcW w:w="1251" w:type="dxa"/>
            <w:shd w:val="clear" w:color="auto" w:fill="auto"/>
            <w:noWrap/>
            <w:vAlign w:val="bottom"/>
            <w:hideMark/>
          </w:tcPr>
          <w:p w14:paraId="0824CD6A"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0EEE251" w14:textId="1BE57240"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550BCE46" w14:textId="776D27AC" w:rsidTr="00E822FF">
        <w:trPr>
          <w:trHeight w:val="320"/>
        </w:trPr>
        <w:tc>
          <w:tcPr>
            <w:tcW w:w="2547" w:type="dxa"/>
            <w:shd w:val="clear" w:color="auto" w:fill="BFBFBF" w:themeFill="background1" w:themeFillShade="BF"/>
            <w:noWrap/>
            <w:vAlign w:val="bottom"/>
            <w:hideMark/>
          </w:tcPr>
          <w:p w14:paraId="36F07FB6"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26 2018</w:t>
            </w:r>
          </w:p>
        </w:tc>
        <w:tc>
          <w:tcPr>
            <w:tcW w:w="5641" w:type="dxa"/>
            <w:shd w:val="clear" w:color="auto" w:fill="auto"/>
            <w:noWrap/>
            <w:vAlign w:val="bottom"/>
            <w:hideMark/>
          </w:tcPr>
          <w:p w14:paraId="43602D0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5BAB489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3197E10E"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D29B4EB" w14:textId="2AA19B65" w:rsidTr="00E822FF">
        <w:trPr>
          <w:trHeight w:val="320"/>
        </w:trPr>
        <w:tc>
          <w:tcPr>
            <w:tcW w:w="2547" w:type="dxa"/>
            <w:shd w:val="clear" w:color="auto" w:fill="BFBFBF" w:themeFill="background1" w:themeFillShade="BF"/>
            <w:noWrap/>
            <w:vAlign w:val="bottom"/>
            <w:hideMark/>
          </w:tcPr>
          <w:p w14:paraId="40F526FA"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 2018</w:t>
            </w:r>
          </w:p>
        </w:tc>
        <w:tc>
          <w:tcPr>
            <w:tcW w:w="5641" w:type="dxa"/>
            <w:shd w:val="clear" w:color="auto" w:fill="auto"/>
            <w:noWrap/>
            <w:vAlign w:val="bottom"/>
            <w:hideMark/>
          </w:tcPr>
          <w:p w14:paraId="17E50C9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49214A3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14D34C35"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65607186" w14:textId="091F50EB" w:rsidTr="00E822FF">
        <w:trPr>
          <w:trHeight w:val="378"/>
        </w:trPr>
        <w:tc>
          <w:tcPr>
            <w:tcW w:w="2547" w:type="dxa"/>
            <w:shd w:val="clear" w:color="auto" w:fill="BFBFBF" w:themeFill="background1" w:themeFillShade="BF"/>
            <w:noWrap/>
            <w:vAlign w:val="bottom"/>
            <w:hideMark/>
          </w:tcPr>
          <w:p w14:paraId="640E5C0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9 2018</w:t>
            </w:r>
          </w:p>
        </w:tc>
        <w:tc>
          <w:tcPr>
            <w:tcW w:w="5641" w:type="dxa"/>
            <w:shd w:val="clear" w:color="auto" w:fill="auto"/>
            <w:noWrap/>
            <w:vAlign w:val="bottom"/>
            <w:hideMark/>
          </w:tcPr>
          <w:p w14:paraId="15ED95BF" w14:textId="0FD629D0" w:rsidR="00E822FF" w:rsidRPr="00CB535B" w:rsidRDefault="00691E70"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hint="eastAsia"/>
                <w:color w:val="000000"/>
                <w:sz w:val="24"/>
                <w:szCs w:val="24"/>
                <w:lang w:eastAsia="zh-CN"/>
              </w:rPr>
              <w:t xml:space="preserve">Submit the </w:t>
            </w:r>
            <w:r w:rsidR="00E822FF" w:rsidRPr="00CB535B">
              <w:rPr>
                <w:rFonts w:ascii="Calibri" w:eastAsia="Times New Roman" w:hAnsi="Calibri" w:cs="Times New Roman"/>
                <w:color w:val="000000"/>
                <w:sz w:val="24"/>
                <w:szCs w:val="24"/>
              </w:rPr>
              <w:t xml:space="preserve">Progress Report &amp; Implementation Feedback </w:t>
            </w:r>
          </w:p>
        </w:tc>
        <w:tc>
          <w:tcPr>
            <w:tcW w:w="1251" w:type="dxa"/>
            <w:shd w:val="clear" w:color="auto" w:fill="auto"/>
            <w:noWrap/>
            <w:vAlign w:val="bottom"/>
            <w:hideMark/>
          </w:tcPr>
          <w:p w14:paraId="56967702"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116FFBA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1B87EBF" w14:textId="1016C716" w:rsidTr="00E822FF">
        <w:trPr>
          <w:trHeight w:val="320"/>
        </w:trPr>
        <w:tc>
          <w:tcPr>
            <w:tcW w:w="2547" w:type="dxa"/>
            <w:shd w:val="clear" w:color="auto" w:fill="BFBFBF" w:themeFill="background1" w:themeFillShade="BF"/>
            <w:noWrap/>
            <w:vAlign w:val="bottom"/>
            <w:hideMark/>
          </w:tcPr>
          <w:p w14:paraId="3FF00DC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16 2018</w:t>
            </w:r>
          </w:p>
        </w:tc>
        <w:tc>
          <w:tcPr>
            <w:tcW w:w="5641" w:type="dxa"/>
            <w:shd w:val="clear" w:color="auto" w:fill="auto"/>
            <w:noWrap/>
            <w:vAlign w:val="bottom"/>
            <w:hideMark/>
          </w:tcPr>
          <w:p w14:paraId="774E4F6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 Adjustment &amp; Testing</w:t>
            </w:r>
          </w:p>
        </w:tc>
        <w:tc>
          <w:tcPr>
            <w:tcW w:w="1251" w:type="dxa"/>
            <w:shd w:val="clear" w:color="auto" w:fill="auto"/>
            <w:noWrap/>
            <w:vAlign w:val="bottom"/>
            <w:hideMark/>
          </w:tcPr>
          <w:p w14:paraId="124A26A0"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4E0430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84F8312" w14:textId="3A791C12" w:rsidTr="00E822FF">
        <w:trPr>
          <w:trHeight w:val="320"/>
        </w:trPr>
        <w:tc>
          <w:tcPr>
            <w:tcW w:w="2547" w:type="dxa"/>
            <w:shd w:val="clear" w:color="auto" w:fill="BFBFBF" w:themeFill="background1" w:themeFillShade="BF"/>
            <w:noWrap/>
            <w:vAlign w:val="bottom"/>
            <w:hideMark/>
          </w:tcPr>
          <w:p w14:paraId="5DE34F2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23 2018</w:t>
            </w:r>
          </w:p>
        </w:tc>
        <w:tc>
          <w:tcPr>
            <w:tcW w:w="5641" w:type="dxa"/>
            <w:shd w:val="clear" w:color="auto" w:fill="auto"/>
            <w:noWrap/>
            <w:vAlign w:val="bottom"/>
            <w:hideMark/>
          </w:tcPr>
          <w:p w14:paraId="7461AA3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Final Report &amp; Check-in</w:t>
            </w:r>
          </w:p>
        </w:tc>
        <w:tc>
          <w:tcPr>
            <w:tcW w:w="1251" w:type="dxa"/>
            <w:shd w:val="clear" w:color="auto" w:fill="auto"/>
            <w:noWrap/>
            <w:vAlign w:val="bottom"/>
            <w:hideMark/>
          </w:tcPr>
          <w:p w14:paraId="61CB1E1F"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336A9EB" w14:textId="4C5CD060"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1663D287" w14:textId="73216BDE" w:rsidTr="00E822FF">
        <w:trPr>
          <w:trHeight w:val="320"/>
        </w:trPr>
        <w:tc>
          <w:tcPr>
            <w:tcW w:w="2547" w:type="dxa"/>
            <w:shd w:val="clear" w:color="auto" w:fill="BFBFBF" w:themeFill="background1" w:themeFillShade="BF"/>
            <w:noWrap/>
            <w:vAlign w:val="bottom"/>
            <w:hideMark/>
          </w:tcPr>
          <w:p w14:paraId="2D64346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2 2018</w:t>
            </w:r>
          </w:p>
        </w:tc>
        <w:tc>
          <w:tcPr>
            <w:tcW w:w="5641" w:type="dxa"/>
            <w:shd w:val="clear" w:color="auto" w:fill="auto"/>
            <w:noWrap/>
            <w:vAlign w:val="bottom"/>
            <w:hideMark/>
          </w:tcPr>
          <w:p w14:paraId="783A948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Faculty Advisor and Sponsor Final Project Evaluation</w:t>
            </w:r>
          </w:p>
        </w:tc>
        <w:tc>
          <w:tcPr>
            <w:tcW w:w="1251" w:type="dxa"/>
            <w:shd w:val="clear" w:color="auto" w:fill="auto"/>
            <w:noWrap/>
            <w:vAlign w:val="bottom"/>
            <w:hideMark/>
          </w:tcPr>
          <w:p w14:paraId="7A61D636" w14:textId="28506692"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c>
          <w:tcPr>
            <w:tcW w:w="1351" w:type="dxa"/>
          </w:tcPr>
          <w:p w14:paraId="64341922" w14:textId="1FB2C586"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45C4A91C" w14:textId="3DB5265C" w:rsidTr="00E822FF">
        <w:trPr>
          <w:trHeight w:val="320"/>
        </w:trPr>
        <w:tc>
          <w:tcPr>
            <w:tcW w:w="2547" w:type="dxa"/>
            <w:shd w:val="clear" w:color="auto" w:fill="BFBFBF" w:themeFill="background1" w:themeFillShade="BF"/>
            <w:noWrap/>
            <w:vAlign w:val="bottom"/>
            <w:hideMark/>
          </w:tcPr>
          <w:p w14:paraId="0E9030B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9 2018</w:t>
            </w:r>
          </w:p>
        </w:tc>
        <w:tc>
          <w:tcPr>
            <w:tcW w:w="5641" w:type="dxa"/>
            <w:shd w:val="clear" w:color="auto" w:fill="auto"/>
            <w:noWrap/>
            <w:vAlign w:val="bottom"/>
            <w:hideMark/>
          </w:tcPr>
          <w:p w14:paraId="4CAA257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Presentation Practice Run and Overview</w:t>
            </w:r>
          </w:p>
        </w:tc>
        <w:tc>
          <w:tcPr>
            <w:tcW w:w="1251" w:type="dxa"/>
            <w:shd w:val="clear" w:color="auto" w:fill="auto"/>
            <w:noWrap/>
            <w:vAlign w:val="bottom"/>
            <w:hideMark/>
          </w:tcPr>
          <w:p w14:paraId="366B19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698D7E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E579B51" w14:textId="744171DC" w:rsidTr="00E822FF">
        <w:trPr>
          <w:trHeight w:val="320"/>
        </w:trPr>
        <w:tc>
          <w:tcPr>
            <w:tcW w:w="2547" w:type="dxa"/>
            <w:shd w:val="clear" w:color="auto" w:fill="BFBFBF" w:themeFill="background1" w:themeFillShade="BF"/>
            <w:noWrap/>
            <w:vAlign w:val="bottom"/>
            <w:hideMark/>
          </w:tcPr>
          <w:p w14:paraId="249877E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16 208</w:t>
            </w:r>
          </w:p>
        </w:tc>
        <w:tc>
          <w:tcPr>
            <w:tcW w:w="5641" w:type="dxa"/>
            <w:shd w:val="clear" w:color="auto" w:fill="auto"/>
            <w:noWrap/>
            <w:vAlign w:val="bottom"/>
            <w:hideMark/>
          </w:tcPr>
          <w:p w14:paraId="083CC5D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Colloquium Presentation</w:t>
            </w:r>
          </w:p>
        </w:tc>
        <w:tc>
          <w:tcPr>
            <w:tcW w:w="1251" w:type="dxa"/>
            <w:shd w:val="clear" w:color="auto" w:fill="auto"/>
            <w:noWrap/>
            <w:vAlign w:val="bottom"/>
            <w:hideMark/>
          </w:tcPr>
          <w:p w14:paraId="1E7F8D2C"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c>
          <w:tcPr>
            <w:tcW w:w="1351" w:type="dxa"/>
          </w:tcPr>
          <w:p w14:paraId="0DB9FBE9"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r>
    </w:tbl>
    <w:p w14:paraId="21EE2D19" w14:textId="77777777" w:rsidR="00337A21" w:rsidRDefault="00337A21" w:rsidP="00337A21">
      <w:pPr>
        <w:spacing w:after="0" w:line="240" w:lineRule="auto"/>
        <w:rPr>
          <w:rFonts w:ascii="Bookman Old Style" w:hAnsi="Bookman Old Style"/>
          <w:sz w:val="24"/>
          <w:szCs w:val="24"/>
        </w:rPr>
      </w:pPr>
      <w:r>
        <w:rPr>
          <w:rFonts w:ascii="Bookman Old Style" w:hAnsi="Bookman Old Style"/>
          <w:sz w:val="24"/>
          <w:szCs w:val="24"/>
        </w:rPr>
        <w:t>Note:</w:t>
      </w:r>
    </w:p>
    <w:p w14:paraId="4944D42D" w14:textId="77777777" w:rsidR="00337A21" w:rsidRPr="00337A21" w:rsidRDefault="00337A21" w:rsidP="00337A21">
      <w:pPr>
        <w:spacing w:after="0" w:line="240" w:lineRule="auto"/>
        <w:rPr>
          <w:rFonts w:ascii="Bookman Old Style" w:hAnsi="Bookman Old Style"/>
          <w:b/>
          <w:sz w:val="24"/>
          <w:szCs w:val="24"/>
        </w:rPr>
      </w:pPr>
      <w:r w:rsidRPr="00337A21">
        <w:rPr>
          <w:rFonts w:ascii="Bookman Old Style" w:hAnsi="Bookman Old Style"/>
          <w:b/>
          <w:sz w:val="24"/>
          <w:szCs w:val="24"/>
        </w:rPr>
        <w:t>x – Expected meetings with Faculty advisor</w:t>
      </w:r>
    </w:p>
    <w:p w14:paraId="708C8FBF" w14:textId="62727E51" w:rsidR="00337A21" w:rsidRPr="00337A21" w:rsidRDefault="00337A21" w:rsidP="00337A21">
      <w:pPr>
        <w:spacing w:line="240" w:lineRule="auto"/>
        <w:rPr>
          <w:rFonts w:ascii="Bookman Old Style" w:hAnsi="Bookman Old Style"/>
          <w:b/>
          <w:sz w:val="24"/>
          <w:szCs w:val="24"/>
        </w:rPr>
      </w:pPr>
      <w:r w:rsidRPr="00337A21">
        <w:rPr>
          <w:rFonts w:ascii="Bookman Old Style" w:hAnsi="Bookman Old Style"/>
          <w:b/>
          <w:sz w:val="24"/>
          <w:szCs w:val="24"/>
        </w:rPr>
        <w:t>* –</w:t>
      </w:r>
      <w:r w:rsidR="00E822FF">
        <w:rPr>
          <w:rFonts w:ascii="Bookman Old Style" w:hAnsi="Bookman Old Style"/>
          <w:b/>
          <w:sz w:val="24"/>
          <w:szCs w:val="24"/>
        </w:rPr>
        <w:t xml:space="preserve"> P</w:t>
      </w:r>
      <w:r w:rsidRPr="00337A21">
        <w:rPr>
          <w:rFonts w:ascii="Bookman Old Style" w:hAnsi="Bookman Old Style"/>
          <w:b/>
          <w:sz w:val="24"/>
          <w:szCs w:val="24"/>
        </w:rPr>
        <w:t xml:space="preserve">ossible meeting with Faculty advisor   </w:t>
      </w:r>
    </w:p>
    <w:p w14:paraId="364ACB68" w14:textId="1EEED7C3" w:rsidR="00337A21" w:rsidRDefault="00337A21" w:rsidP="00337A21">
      <w:pPr>
        <w:pBdr>
          <w:bottom w:val="single" w:sz="6" w:space="1" w:color="auto"/>
        </w:pBdr>
        <w:spacing w:after="0" w:line="240" w:lineRule="auto"/>
        <w:rPr>
          <w:rFonts w:ascii="Bookman Old Style" w:hAnsi="Bookman Old Style"/>
          <w:sz w:val="24"/>
          <w:szCs w:val="24"/>
        </w:rPr>
      </w:pPr>
      <w:r>
        <w:rPr>
          <w:rFonts w:ascii="Bookman Old Style" w:hAnsi="Bookman Old Style"/>
          <w:sz w:val="24"/>
          <w:szCs w:val="24"/>
        </w:rPr>
        <w:t>Key Dates:</w:t>
      </w:r>
    </w:p>
    <w:p w14:paraId="4FAE9BFA" w14:textId="7E94CE81"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5: Post Research, Defining a topic</w:t>
      </w:r>
    </w:p>
    <w:p w14:paraId="2DC32320" w14:textId="6CE3CB2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12 – Jan 19: Implementation Design feedback and adjustments to the project</w:t>
      </w:r>
    </w:p>
    <w:p w14:paraId="45B2663A" w14:textId="7777777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26 – Feb 9: Implementation of Project</w:t>
      </w:r>
    </w:p>
    <w:p w14:paraId="17333C75" w14:textId="222FE163" w:rsidR="008F4106" w:rsidRPr="00337A21" w:rsidRDefault="00337A21" w:rsidP="00337A21">
      <w:pPr>
        <w:pBdr>
          <w:bottom w:val="single" w:sz="6" w:space="1" w:color="auto"/>
        </w:pBdr>
        <w:spacing w:after="0" w:line="240" w:lineRule="auto"/>
        <w:rPr>
          <w:rFonts w:ascii="Bookman Old Style" w:hAnsi="Bookman Old Style"/>
          <w:i/>
          <w:sz w:val="24"/>
          <w:szCs w:val="24"/>
        </w:rPr>
      </w:pPr>
      <w:r w:rsidRPr="00337A21">
        <w:rPr>
          <w:rFonts w:ascii="Bookman Old Style" w:hAnsi="Bookman Old Style"/>
          <w:i/>
          <w:sz w:val="24"/>
          <w:szCs w:val="24"/>
        </w:rPr>
        <w:t xml:space="preserve">Feb 16: Testing and Feedback </w:t>
      </w:r>
    </w:p>
    <w:p w14:paraId="23A31E3C" w14:textId="77777777" w:rsidR="008F4106" w:rsidRPr="00337A21" w:rsidRDefault="008F4106" w:rsidP="00337A21">
      <w:pPr>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0454E857" w14:textId="77777777" w:rsidR="00AE59A1" w:rsidRPr="007E6FF9" w:rsidRDefault="00AE59A1" w:rsidP="00AE59A1">
      <w:pPr>
        <w:pStyle w:val="ListParagraph"/>
        <w:ind w:left="0"/>
        <w:rPr>
          <w:rFonts w:cstheme="minorHAnsi"/>
          <w:szCs w:val="24"/>
        </w:rPr>
      </w:pPr>
      <w:r w:rsidRPr="007E6FF9">
        <w:rPr>
          <w:rFonts w:cstheme="minorHAnsi"/>
          <w:szCs w:val="24"/>
        </w:rPr>
        <w:lastRenderedPageBreak/>
        <w:t>The basic success criteria for this capstone would be the understanding knowledge attained from what genetic algorithmic neural networks are. However, in an overall project’s scope I feel the success criteria would be the ability to demonstrate a genetic algorithmic neural network in real time through a ping pong game, if the computer is able to play this game against itself following rules it has learned, this would be considered success.</w:t>
      </w:r>
    </w:p>
    <w:p w14:paraId="48620694" w14:textId="77777777" w:rsidR="00AE59A1" w:rsidRPr="008F4106" w:rsidRDefault="00AE59A1" w:rsidP="00AE59A1">
      <w:pPr>
        <w:pStyle w:val="ListParagraph"/>
        <w:rPr>
          <w:rFonts w:ascii="Bookman Old Style" w:hAnsi="Bookman Old Style"/>
          <w:sz w:val="24"/>
          <w:szCs w:val="24"/>
        </w:rPr>
      </w:pP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640906">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002A09DD">
        <w:rPr>
          <w:b/>
          <w:sz w:val="17"/>
          <w:szCs w:val="17"/>
        </w:rPr>
        <w:t xml:space="preserve">Capstone </w:t>
      </w:r>
      <w:r w:rsidRPr="000E7E82">
        <w:rPr>
          <w:b/>
          <w:sz w:val="17"/>
          <w:szCs w:val="17"/>
        </w:rPr>
        <w:t xml:space="preserve"> Sponsor</w:t>
      </w:r>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67"/>
        <w:gridCol w:w="356"/>
        <w:gridCol w:w="2161"/>
        <w:gridCol w:w="1212"/>
        <w:gridCol w:w="351"/>
        <w:gridCol w:w="523"/>
        <w:gridCol w:w="1166"/>
        <w:gridCol w:w="604"/>
        <w:gridCol w:w="1514"/>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604E3A1" w:rsidR="00216A57" w:rsidRPr="000C3741" w:rsidRDefault="00691E70">
            <w:pPr>
              <w:rPr>
                <w:lang w:eastAsia="zh-CN"/>
              </w:rPr>
            </w:pPr>
            <w:ins w:id="2" w:author="Microsoft Office User" w:date="2017-12-25T20:48:00Z">
              <w:r>
                <w:rPr>
                  <w:rFonts w:hint="eastAsia"/>
                  <w:lang w:eastAsia="zh-CN"/>
                </w:rPr>
                <w:t>Dong Si</w:t>
              </w:r>
            </w:ins>
          </w:p>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00EE297E" w:rsidR="002277BE" w:rsidRPr="00EB0B46" w:rsidRDefault="00691E70">
            <w:pPr>
              <w:rPr>
                <w:sz w:val="16"/>
                <w:szCs w:val="16"/>
              </w:rPr>
            </w:pPr>
            <w:ins w:id="3" w:author="Microsoft Office User" w:date="2017-12-25T20:49:00Z">
              <w:r w:rsidRPr="00763545">
                <w:rPr>
                  <w:noProof/>
                  <w:sz w:val="16"/>
                  <w:szCs w:val="16"/>
                </w:rPr>
                <w:drawing>
                  <wp:inline distT="0" distB="0" distL="0" distR="0" wp14:anchorId="4BBA6F29" wp14:editId="46E53845">
                    <wp:extent cx="597285" cy="18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1">
                              <a:extLst>
                                <a:ext uri="{28A0092B-C50C-407E-A947-70E740481C1C}">
                                  <a14:useLocalDpi xmlns:a14="http://schemas.microsoft.com/office/drawing/2010/main" val="0"/>
                                </a:ext>
                              </a:extLst>
                            </a:blip>
                            <a:stretch>
                              <a:fillRect/>
                            </a:stretch>
                          </pic:blipFill>
                          <pic:spPr>
                            <a:xfrm>
                              <a:off x="0" y="0"/>
                              <a:ext cx="612370" cy="191657"/>
                            </a:xfrm>
                            <a:prstGeom prst="rect">
                              <a:avLst/>
                            </a:prstGeom>
                          </pic:spPr>
                        </pic:pic>
                      </a:graphicData>
                    </a:graphic>
                  </wp:inline>
                </w:drawing>
              </w:r>
            </w:ins>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1A786E27" w:rsidR="002277BE" w:rsidRPr="000C3741" w:rsidRDefault="00691E70">
            <w:pPr>
              <w:rPr>
                <w:sz w:val="20"/>
                <w:szCs w:val="20"/>
                <w:lang w:eastAsia="zh-CN"/>
              </w:rPr>
            </w:pPr>
            <w:ins w:id="4" w:author="Microsoft Office User" w:date="2017-12-25T20:48:00Z">
              <w:r>
                <w:rPr>
                  <w:rFonts w:hint="eastAsia"/>
                  <w:sz w:val="20"/>
                  <w:szCs w:val="20"/>
                  <w:lang w:eastAsia="zh-CN"/>
                </w:rPr>
                <w:t>dongsi@uw.edu</w:t>
              </w:r>
            </w:ins>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1926A071" w:rsidR="002277BE" w:rsidRPr="00EB0B46" w:rsidRDefault="00691E70">
            <w:pPr>
              <w:rPr>
                <w:sz w:val="16"/>
                <w:szCs w:val="16"/>
                <w:lang w:eastAsia="zh-CN"/>
              </w:rPr>
            </w:pPr>
            <w:ins w:id="5" w:author="Microsoft Office User" w:date="2017-12-25T20:48:00Z">
              <w:r>
                <w:rPr>
                  <w:rFonts w:hint="eastAsia"/>
                  <w:sz w:val="16"/>
                  <w:szCs w:val="16"/>
                  <w:lang w:eastAsia="zh-CN"/>
                </w:rPr>
                <w:t>12/25/2017</w:t>
              </w:r>
            </w:ins>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4BBCF083" w:rsidR="00216A57" w:rsidRPr="00EB0B46" w:rsidRDefault="00337A21" w:rsidP="00216A57">
            <w:pPr>
              <w:rPr>
                <w:sz w:val="16"/>
                <w:szCs w:val="16"/>
              </w:rPr>
            </w:pPr>
            <w:r>
              <w:rPr>
                <w:sz w:val="16"/>
                <w:szCs w:val="16"/>
              </w:rPr>
              <w:t>Danny Ly</w:t>
            </w: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2A63BB04" w:rsidR="00216A57" w:rsidRPr="00EB0B46" w:rsidRDefault="00337A21" w:rsidP="00216A57">
            <w:pPr>
              <w:rPr>
                <w:sz w:val="16"/>
                <w:szCs w:val="16"/>
              </w:rPr>
            </w:pPr>
            <w:r>
              <w:rPr>
                <w:sz w:val="16"/>
                <w:szCs w:val="16"/>
              </w:rPr>
              <w:t>360-220-2258</w:t>
            </w: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4F0A51BB" w:rsidR="00216A57" w:rsidRPr="00EB0B46" w:rsidRDefault="00337A21" w:rsidP="00216A57">
            <w:pPr>
              <w:rPr>
                <w:sz w:val="16"/>
                <w:szCs w:val="16"/>
              </w:rPr>
            </w:pPr>
            <w:r>
              <w:rPr>
                <w:sz w:val="16"/>
                <w:szCs w:val="16"/>
              </w:rPr>
              <w:t>12/24/2017</w:t>
            </w: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3EDC069" w:rsidR="00216A57" w:rsidRPr="00EB0B46" w:rsidRDefault="007E6FF9">
            <w:pPr>
              <w:rPr>
                <w:sz w:val="16"/>
                <w:szCs w:val="16"/>
              </w:rPr>
            </w:pPr>
            <w:r>
              <w:rPr>
                <w:sz w:val="16"/>
                <w:szCs w:val="16"/>
              </w:rPr>
              <w:t>Arkady Retik</w:t>
            </w: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B86386A" w:rsidR="00216A57" w:rsidRPr="00EB0B46" w:rsidRDefault="00826F31">
            <w:pPr>
              <w:rPr>
                <w:sz w:val="16"/>
                <w:szCs w:val="16"/>
              </w:rPr>
            </w:pPr>
            <w:ins w:id="6" w:author="Arkady Retik" w:date="2017-12-26T13:33:00Z">
              <w:r>
                <w:rPr>
                  <w:sz w:val="16"/>
                  <w:szCs w:val="16"/>
                </w:rPr>
                <w:t>professor</w:t>
              </w:r>
            </w:ins>
          </w:p>
        </w:tc>
        <w:bookmarkStart w:id="7" w:name="_GoBack"/>
        <w:bookmarkEnd w:id="7"/>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r w:rsidR="002A09DD">
              <w:rPr>
                <w:b/>
                <w:sz w:val="16"/>
                <w:szCs w:val="16"/>
              </w:rPr>
              <w:t xml:space="preserve">Capstone </w:t>
            </w:r>
            <w:r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6919B8E4" w:rsidR="00830C57" w:rsidRPr="00EB0B46" w:rsidRDefault="00826F31">
            <w:pPr>
              <w:rPr>
                <w:sz w:val="16"/>
                <w:szCs w:val="16"/>
              </w:rPr>
            </w:pPr>
            <w:ins w:id="8" w:author="Arkady Retik" w:date="2017-12-26T13:33:00Z">
              <w:r>
                <w:rPr>
                  <w:sz w:val="16"/>
                  <w:szCs w:val="16"/>
                </w:rPr>
                <w:t xml:space="preserve">CSS UW </w:t>
              </w:r>
            </w:ins>
            <w:ins w:id="9" w:author="Arkady Retik" w:date="2017-12-26T13:34:00Z">
              <w:r>
                <w:rPr>
                  <w:sz w:val="16"/>
                  <w:szCs w:val="16"/>
                </w:rPr>
                <w:t>Bothell</w:t>
              </w:r>
            </w:ins>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6864B00F" w:rsidR="00830C57" w:rsidRPr="00BA7B50" w:rsidRDefault="00BA7B50">
            <w:pPr>
              <w:rPr>
                <w:rFonts w:ascii="Freestyle Script" w:hAnsi="Freestyle Script"/>
                <w:sz w:val="16"/>
                <w:szCs w:val="16"/>
                <w:rPrChange w:id="10" w:author="Arkady Retik" w:date="2017-12-26T13:35:00Z">
                  <w:rPr>
                    <w:sz w:val="16"/>
                    <w:szCs w:val="16"/>
                  </w:rPr>
                </w:rPrChange>
              </w:rPr>
            </w:pPr>
            <w:ins w:id="11" w:author="Arkady Retik" w:date="2017-12-26T13:35:00Z">
              <w:r w:rsidRPr="00BA7B50">
                <w:rPr>
                  <w:rFonts w:ascii="Freestyle Script" w:hAnsi="Freestyle Script"/>
                  <w:color w:val="7030A0"/>
                  <w:szCs w:val="16"/>
                  <w:rPrChange w:id="12" w:author="Arkady Retik" w:date="2017-12-26T13:35:00Z">
                    <w:rPr>
                      <w:sz w:val="16"/>
                      <w:szCs w:val="16"/>
                    </w:rPr>
                  </w:rPrChange>
                </w:rPr>
                <w:t xml:space="preserve">              ArkadyRetik</w:t>
              </w:r>
            </w:ins>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10DE1194" w:rsidR="00830C57" w:rsidRPr="00EB0B46" w:rsidRDefault="00BA7B50">
            <w:pPr>
              <w:rPr>
                <w:sz w:val="16"/>
                <w:szCs w:val="16"/>
              </w:rPr>
            </w:pPr>
            <w:ins w:id="13" w:author="Arkady Retik" w:date="2017-12-26T13:35:00Z">
              <w:r>
                <w:rPr>
                  <w:sz w:val="16"/>
                  <w:szCs w:val="16"/>
                </w:rPr>
                <w:t>aretik@uw.edu</w:t>
              </w:r>
            </w:ins>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32551A3B" w:rsidR="00830C57" w:rsidRPr="00EB0B46" w:rsidRDefault="00BA7B50">
            <w:pPr>
              <w:rPr>
                <w:sz w:val="16"/>
                <w:szCs w:val="16"/>
              </w:rPr>
            </w:pPr>
            <w:ins w:id="14" w:author="Arkady Retik" w:date="2017-12-26T13:35:00Z">
              <w:r>
                <w:rPr>
                  <w:sz w:val="16"/>
                  <w:szCs w:val="16"/>
                </w:rPr>
                <w:t>12/26/2017</w:t>
              </w:r>
            </w:ins>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031FCE4B" w:rsidR="00216A57" w:rsidRPr="00EB0B46" w:rsidRDefault="00216A57" w:rsidP="00826F31">
            <w:pPr>
              <w:rPr>
                <w:sz w:val="16"/>
                <w:szCs w:val="16"/>
              </w:rPr>
              <w:pPrChange w:id="15" w:author="Arkady Retik" w:date="2017-12-26T13:34:00Z">
                <w:pPr/>
              </w:pPrChange>
            </w:pPr>
            <w:r w:rsidRPr="00EB0B46">
              <w:rPr>
                <w:sz w:val="16"/>
                <w:szCs w:val="16"/>
              </w:rPr>
              <w:t>Email</w:t>
            </w:r>
            <w:ins w:id="16" w:author="Arkady Retik" w:date="2017-12-26T13:34:00Z">
              <w:r w:rsidR="00826F31">
                <w:rPr>
                  <w:sz w:val="16"/>
                  <w:szCs w:val="16"/>
                </w:rPr>
                <w:t xml:space="preserve">: </w:t>
              </w:r>
            </w:ins>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r w:rsidR="002A09DD">
              <w:rPr>
                <w:b/>
                <w:sz w:val="16"/>
                <w:szCs w:val="16"/>
              </w:rPr>
              <w:t xml:space="preserve">Capstone </w:t>
            </w:r>
            <w:r w:rsidR="00216A57"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2437F5B2" w:rsidR="008A6346" w:rsidRDefault="00BC7903" w:rsidP="008A6346">
            <w:pPr>
              <w:rPr>
                <w:sz w:val="18"/>
                <w:szCs w:val="18"/>
              </w:rPr>
            </w:pPr>
            <w:ins w:id="17" w:author="Danny Ly" w:date="2017-12-26T13:00:00Z">
              <w:r>
                <w:rPr>
                  <w:b/>
                  <w:szCs w:val="18"/>
                </w:rPr>
                <w:t>William</w:t>
              </w:r>
            </w:ins>
            <w:r w:rsidR="00784A5E">
              <w:rPr>
                <w:b/>
                <w:szCs w:val="18"/>
              </w:rPr>
              <w:t xml:space="preserve"> </w:t>
            </w:r>
            <w:ins w:id="18" w:author="Danny Ly" w:date="2017-12-26T13:00:00Z">
              <w:r>
                <w:rPr>
                  <w:b/>
                  <w:szCs w:val="18"/>
                </w:rPr>
                <w:t>Erdly</w:t>
              </w:r>
            </w:ins>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sidR="00784A5E">
              <w:rPr>
                <w:sz w:val="18"/>
                <w:szCs w:val="18"/>
              </w:rPr>
              <w:t xml:space="preserve"> Division</w:t>
            </w:r>
            <w:r w:rsidR="008A6346">
              <w:rPr>
                <w:sz w:val="18"/>
                <w:szCs w:val="18"/>
              </w:rPr>
              <w:br/>
            </w:r>
            <w:ins w:id="19" w:author="Danny Ly" w:date="2017-12-26T13:00:00Z">
              <w:r>
                <w:rPr>
                  <w:sz w:val="18"/>
                  <w:szCs w:val="18"/>
                </w:rPr>
                <w:t>erdlyww</w:t>
              </w:r>
            </w:ins>
            <w:r w:rsidR="008A6346" w:rsidRPr="008A6346">
              <w:rPr>
                <w:sz w:val="18"/>
                <w:szCs w:val="18"/>
              </w:rPr>
              <w:t>@u.washington.edu</w:t>
            </w:r>
          </w:p>
          <w:p w14:paraId="107E3F6F" w14:textId="729DA362" w:rsidR="002657D2" w:rsidRPr="00CE3E91" w:rsidRDefault="003045A7" w:rsidP="008A6346">
            <w:pPr>
              <w:rPr>
                <w:sz w:val="18"/>
                <w:szCs w:val="18"/>
              </w:rPr>
            </w:pPr>
            <w:proofErr w:type="spellStart"/>
            <w:r>
              <w:rPr>
                <w:sz w:val="18"/>
                <w:szCs w:val="18"/>
              </w:rPr>
              <w:t>Ph</w:t>
            </w:r>
            <w:proofErr w:type="spellEnd"/>
            <w:r>
              <w:rPr>
                <w:sz w:val="18"/>
                <w:szCs w:val="18"/>
              </w:rPr>
              <w:t xml:space="preserve">: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ins w:id="20" w:author="Danny Ly" w:date="2017-12-26T13:00:00Z">
              <w:r w:rsidR="00BC7903">
                <w:rPr>
                  <w:sz w:val="18"/>
                  <w:szCs w:val="18"/>
                </w:rPr>
                <w:t>5370</w:t>
              </w:r>
            </w:ins>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A5D6A" w14:textId="77777777" w:rsidR="005317E9" w:rsidRDefault="005317E9" w:rsidP="000E7E82">
      <w:pPr>
        <w:spacing w:after="0" w:line="240" w:lineRule="auto"/>
      </w:pPr>
      <w:r>
        <w:separator/>
      </w:r>
    </w:p>
  </w:endnote>
  <w:endnote w:type="continuationSeparator" w:id="0">
    <w:p w14:paraId="507A451B" w14:textId="77777777" w:rsidR="005317E9" w:rsidRDefault="005317E9"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640906">
      <w:rPr>
        <w:noProof/>
        <w:sz w:val="12"/>
      </w:rPr>
      <w:t>6</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6B54B" w14:textId="77777777" w:rsidR="005317E9" w:rsidRDefault="005317E9" w:rsidP="000E7E82">
      <w:pPr>
        <w:spacing w:after="0" w:line="240" w:lineRule="auto"/>
      </w:pPr>
      <w:r>
        <w:separator/>
      </w:r>
    </w:p>
  </w:footnote>
  <w:footnote w:type="continuationSeparator" w:id="0">
    <w:p w14:paraId="486E0152" w14:textId="77777777" w:rsidR="005317E9" w:rsidRDefault="005317E9" w:rsidP="000E7E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15:restartNumberingAfterBreak="0">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Arkady Retik">
    <w15:presenceInfo w15:providerId="Windows Live" w15:userId="18180864adcaae97"/>
  </w15:person>
  <w15:person w15:author="Danny Ly">
    <w15:presenceInfo w15:providerId="None" w15:userId="Danny 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B7E46"/>
    <w:rsid w:val="000C3741"/>
    <w:rsid w:val="000E7E82"/>
    <w:rsid w:val="000F32B4"/>
    <w:rsid w:val="000F4A12"/>
    <w:rsid w:val="00101268"/>
    <w:rsid w:val="00121221"/>
    <w:rsid w:val="00122948"/>
    <w:rsid w:val="0012693B"/>
    <w:rsid w:val="00187F48"/>
    <w:rsid w:val="001A1535"/>
    <w:rsid w:val="001A6B4F"/>
    <w:rsid w:val="001E72A2"/>
    <w:rsid w:val="001F3135"/>
    <w:rsid w:val="00216A57"/>
    <w:rsid w:val="00222183"/>
    <w:rsid w:val="002277B2"/>
    <w:rsid w:val="002277BE"/>
    <w:rsid w:val="00245D01"/>
    <w:rsid w:val="0024743E"/>
    <w:rsid w:val="00261C02"/>
    <w:rsid w:val="002657D2"/>
    <w:rsid w:val="002A09DD"/>
    <w:rsid w:val="002B5F7F"/>
    <w:rsid w:val="002D2BB6"/>
    <w:rsid w:val="002E4F21"/>
    <w:rsid w:val="002F3E84"/>
    <w:rsid w:val="003045A7"/>
    <w:rsid w:val="00333139"/>
    <w:rsid w:val="00334FA6"/>
    <w:rsid w:val="0033754B"/>
    <w:rsid w:val="00337A21"/>
    <w:rsid w:val="003436E0"/>
    <w:rsid w:val="00345C6F"/>
    <w:rsid w:val="00367423"/>
    <w:rsid w:val="0037066A"/>
    <w:rsid w:val="00371CC4"/>
    <w:rsid w:val="004535BB"/>
    <w:rsid w:val="00470E0D"/>
    <w:rsid w:val="004C4FFB"/>
    <w:rsid w:val="004E59F1"/>
    <w:rsid w:val="0051052C"/>
    <w:rsid w:val="005166BD"/>
    <w:rsid w:val="005317E9"/>
    <w:rsid w:val="00541258"/>
    <w:rsid w:val="00552476"/>
    <w:rsid w:val="0055367D"/>
    <w:rsid w:val="0056205B"/>
    <w:rsid w:val="005E7422"/>
    <w:rsid w:val="005F349E"/>
    <w:rsid w:val="0060081E"/>
    <w:rsid w:val="006121A8"/>
    <w:rsid w:val="00640906"/>
    <w:rsid w:val="00645FE5"/>
    <w:rsid w:val="00665DC9"/>
    <w:rsid w:val="00691E70"/>
    <w:rsid w:val="006A5B37"/>
    <w:rsid w:val="006C11D4"/>
    <w:rsid w:val="006C15A2"/>
    <w:rsid w:val="00763545"/>
    <w:rsid w:val="00764031"/>
    <w:rsid w:val="00773ADB"/>
    <w:rsid w:val="00784A5E"/>
    <w:rsid w:val="007D384C"/>
    <w:rsid w:val="007E6FF9"/>
    <w:rsid w:val="007F56D9"/>
    <w:rsid w:val="007F61C2"/>
    <w:rsid w:val="008106E8"/>
    <w:rsid w:val="008220E6"/>
    <w:rsid w:val="00824C69"/>
    <w:rsid w:val="00826F31"/>
    <w:rsid w:val="00830C57"/>
    <w:rsid w:val="008358BF"/>
    <w:rsid w:val="00845BF0"/>
    <w:rsid w:val="00864A2B"/>
    <w:rsid w:val="00864E83"/>
    <w:rsid w:val="00876AEE"/>
    <w:rsid w:val="008A5C04"/>
    <w:rsid w:val="008A61FC"/>
    <w:rsid w:val="008A6346"/>
    <w:rsid w:val="008E3499"/>
    <w:rsid w:val="008F4106"/>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E59A1"/>
    <w:rsid w:val="00AF0CE9"/>
    <w:rsid w:val="00AF5EFD"/>
    <w:rsid w:val="00B170F1"/>
    <w:rsid w:val="00B225D6"/>
    <w:rsid w:val="00B25E2E"/>
    <w:rsid w:val="00B662DB"/>
    <w:rsid w:val="00BA7B50"/>
    <w:rsid w:val="00BC7903"/>
    <w:rsid w:val="00BD06A8"/>
    <w:rsid w:val="00BD3B2E"/>
    <w:rsid w:val="00C02FAE"/>
    <w:rsid w:val="00C65CAC"/>
    <w:rsid w:val="00C8220A"/>
    <w:rsid w:val="00C825CF"/>
    <w:rsid w:val="00CC3972"/>
    <w:rsid w:val="00CE3E91"/>
    <w:rsid w:val="00D154C1"/>
    <w:rsid w:val="00D32D7F"/>
    <w:rsid w:val="00D4332E"/>
    <w:rsid w:val="00D51063"/>
    <w:rsid w:val="00D72AF1"/>
    <w:rsid w:val="00D8765B"/>
    <w:rsid w:val="00D915AB"/>
    <w:rsid w:val="00DD73C5"/>
    <w:rsid w:val="00E414CE"/>
    <w:rsid w:val="00E77D97"/>
    <w:rsid w:val="00E822FF"/>
    <w:rsid w:val="00E82566"/>
    <w:rsid w:val="00E842A6"/>
    <w:rsid w:val="00EB0B46"/>
    <w:rsid w:val="00EB1913"/>
    <w:rsid w:val="00ED4104"/>
    <w:rsid w:val="00ED5CA0"/>
    <w:rsid w:val="00EF28BA"/>
    <w:rsid w:val="00F04955"/>
    <w:rsid w:val="00F43E53"/>
    <w:rsid w:val="00FA16D3"/>
    <w:rsid w:val="00FB792E"/>
    <w:rsid w:val="00FC4B6F"/>
    <w:rsid w:val="00FE57C3"/>
    <w:rsid w:val="00FF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 w:type="character" w:styleId="CommentReference">
    <w:name w:val="annotation reference"/>
    <w:basedOn w:val="DefaultParagraphFont"/>
    <w:uiPriority w:val="99"/>
    <w:semiHidden/>
    <w:unhideWhenUsed/>
    <w:rsid w:val="00691E70"/>
    <w:rPr>
      <w:sz w:val="18"/>
      <w:szCs w:val="18"/>
    </w:rPr>
  </w:style>
  <w:style w:type="paragraph" w:styleId="CommentText">
    <w:name w:val="annotation text"/>
    <w:basedOn w:val="Normal"/>
    <w:link w:val="CommentTextChar"/>
    <w:uiPriority w:val="99"/>
    <w:semiHidden/>
    <w:unhideWhenUsed/>
    <w:rsid w:val="00691E70"/>
    <w:pPr>
      <w:spacing w:line="240" w:lineRule="auto"/>
    </w:pPr>
    <w:rPr>
      <w:sz w:val="24"/>
      <w:szCs w:val="24"/>
    </w:rPr>
  </w:style>
  <w:style w:type="character" w:customStyle="1" w:styleId="CommentTextChar">
    <w:name w:val="Comment Text Char"/>
    <w:basedOn w:val="DefaultParagraphFont"/>
    <w:link w:val="CommentText"/>
    <w:uiPriority w:val="99"/>
    <w:semiHidden/>
    <w:rsid w:val="00691E70"/>
    <w:rPr>
      <w:sz w:val="24"/>
      <w:szCs w:val="24"/>
    </w:rPr>
  </w:style>
  <w:style w:type="paragraph" w:styleId="CommentSubject">
    <w:name w:val="annotation subject"/>
    <w:basedOn w:val="CommentText"/>
    <w:next w:val="CommentText"/>
    <w:link w:val="CommentSubjectChar"/>
    <w:uiPriority w:val="99"/>
    <w:semiHidden/>
    <w:unhideWhenUsed/>
    <w:rsid w:val="00691E70"/>
    <w:rPr>
      <w:b/>
      <w:bCs/>
      <w:sz w:val="20"/>
      <w:szCs w:val="20"/>
    </w:rPr>
  </w:style>
  <w:style w:type="character" w:customStyle="1" w:styleId="CommentSubjectChar">
    <w:name w:val="Comment Subject Char"/>
    <w:basedOn w:val="CommentTextChar"/>
    <w:link w:val="CommentSubject"/>
    <w:uiPriority w:val="99"/>
    <w:semiHidden/>
    <w:rsid w:val="00691E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wb.edu/bscss/css497/student-guide/competencies" TargetMode="External"/><Relationship Id="rId4" Type="http://schemas.openxmlformats.org/officeDocument/2006/relationships/settings" Target="settings.xml"/><Relationship Id="rId9" Type="http://schemas.openxmlformats.org/officeDocument/2006/relationships/hyperlink" Target="http://www.uwb.edu/bscss/css497"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F06A1F3-68A2-4982-9CD8-AAB0BF01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Arkady Retik</cp:lastModifiedBy>
  <cp:revision>3</cp:revision>
  <cp:lastPrinted>2014-01-31T15:29:00Z</cp:lastPrinted>
  <dcterms:created xsi:type="dcterms:W3CDTF">2017-12-26T21:33:00Z</dcterms:created>
  <dcterms:modified xsi:type="dcterms:W3CDTF">2017-12-26T21:36:00Z</dcterms:modified>
</cp:coreProperties>
</file>