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4"/>
        <w:gridCol w:w="1940"/>
        <w:gridCol w:w="3887"/>
      </w:tblGrid>
      <w:tr w:rsidR="00966934" w14:paraId="34622FC0" w14:textId="77777777" w:rsidTr="005166BD">
        <w:tc>
          <w:tcPr>
            <w:tcW w:w="5355" w:type="dxa"/>
            <w:vAlign w:val="center"/>
          </w:tcPr>
          <w:p w14:paraId="14405570" w14:textId="77777777" w:rsidR="0037066A" w:rsidRPr="00E842A6" w:rsidRDefault="009F3A82" w:rsidP="009F3A82">
            <w:pPr>
              <w:tabs>
                <w:tab w:val="left" w:pos="2520"/>
              </w:tabs>
              <w:jc w:val="center"/>
              <w:rPr>
                <w:rFonts w:cstheme="minorHAnsi"/>
                <w:sz w:val="36"/>
                <w:szCs w:val="36"/>
              </w:rPr>
            </w:pPr>
            <w:r w:rsidRPr="00E842A6">
              <w:rPr>
                <w:rFonts w:cstheme="minorHAnsi"/>
                <w:sz w:val="36"/>
                <w:szCs w:val="36"/>
              </w:rPr>
              <w:t xml:space="preserve">Contract for </w:t>
            </w:r>
            <w:r w:rsidR="00966934" w:rsidRPr="00E842A6">
              <w:rPr>
                <w:rFonts w:cstheme="minorHAnsi"/>
                <w:sz w:val="36"/>
                <w:szCs w:val="36"/>
              </w:rPr>
              <w:t>CSS 497</w:t>
            </w:r>
          </w:p>
          <w:p w14:paraId="031A6CD4" w14:textId="77777777" w:rsidR="009F3A82" w:rsidRPr="009A47EE" w:rsidRDefault="009F3A82" w:rsidP="009F3A82">
            <w:pPr>
              <w:tabs>
                <w:tab w:val="left" w:pos="2520"/>
              </w:tabs>
              <w:jc w:val="center"/>
              <w:rPr>
                <w:rFonts w:cstheme="minorHAnsi"/>
                <w:sz w:val="16"/>
                <w:szCs w:val="16"/>
              </w:rPr>
            </w:pPr>
          </w:p>
          <w:p w14:paraId="27CDAAE7" w14:textId="77777777" w:rsidR="00966934" w:rsidRPr="00E842A6" w:rsidRDefault="00B225D6" w:rsidP="00367423">
            <w:pPr>
              <w:tabs>
                <w:tab w:val="left" w:pos="2520"/>
              </w:tabs>
              <w:jc w:val="center"/>
              <w:rPr>
                <w:rFonts w:cstheme="minorHAnsi"/>
                <w:sz w:val="24"/>
                <w:szCs w:val="24"/>
              </w:rPr>
            </w:pPr>
            <w:bookmarkStart w:id="0" w:name="css497"/>
            <w:bookmarkEnd w:id="0"/>
            <w:r w:rsidRPr="00E842A6">
              <w:rPr>
                <w:b/>
                <w:bCs/>
                <w:color w:val="000000"/>
                <w:sz w:val="24"/>
                <w:szCs w:val="24"/>
              </w:rPr>
              <w:t xml:space="preserve">Computer Science </w:t>
            </w:r>
            <w:r w:rsidR="00367423">
              <w:rPr>
                <w:b/>
                <w:bCs/>
                <w:color w:val="000000"/>
                <w:sz w:val="24"/>
                <w:szCs w:val="24"/>
              </w:rPr>
              <w:t>and</w:t>
            </w:r>
            <w:r w:rsidRPr="00E842A6">
              <w:rPr>
                <w:b/>
                <w:bCs/>
                <w:color w:val="000000"/>
                <w:sz w:val="24"/>
                <w:szCs w:val="24"/>
              </w:rPr>
              <w:t xml:space="preserve"> Software Engineering Capstone</w:t>
            </w:r>
          </w:p>
        </w:tc>
        <w:tc>
          <w:tcPr>
            <w:tcW w:w="5416" w:type="dxa"/>
            <w:gridSpan w:val="2"/>
            <w:vAlign w:val="center"/>
          </w:tcPr>
          <w:p w14:paraId="18222801" w14:textId="77777777" w:rsidR="002A09DD" w:rsidRDefault="002A09DD" w:rsidP="00021EE1">
            <w:pPr>
              <w:tabs>
                <w:tab w:val="left" w:pos="2520"/>
              </w:tabs>
              <w:jc w:val="center"/>
              <w:rPr>
                <w:rFonts w:cstheme="minorHAnsi"/>
                <w:sz w:val="16"/>
              </w:rPr>
            </w:pPr>
            <w:r>
              <w:rPr>
                <w:rFonts w:cstheme="minorHAnsi"/>
                <w:b/>
                <w:noProof/>
                <w:sz w:val="52"/>
                <w:szCs w:val="40"/>
              </w:rPr>
              <w:drawing>
                <wp:inline distT="0" distB="0" distL="0" distR="0" wp14:anchorId="0957BFA6" wp14:editId="065FEF84">
                  <wp:extent cx="3457575" cy="702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b_cs.soft.eng.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7575" cy="702913"/>
                          </a:xfrm>
                          <a:prstGeom prst="rect">
                            <a:avLst/>
                          </a:prstGeom>
                        </pic:spPr>
                      </pic:pic>
                    </a:graphicData>
                  </a:graphic>
                </wp:inline>
              </w:drawing>
            </w:r>
          </w:p>
          <w:p w14:paraId="71656ECD" w14:textId="77777777" w:rsidR="002A09DD" w:rsidRDefault="002A09DD" w:rsidP="002A09DD">
            <w:pPr>
              <w:tabs>
                <w:tab w:val="left" w:pos="2520"/>
              </w:tabs>
              <w:rPr>
                <w:rFonts w:cstheme="minorHAnsi"/>
                <w:sz w:val="16"/>
              </w:rPr>
            </w:pPr>
          </w:p>
          <w:p w14:paraId="5B589067" w14:textId="77777777" w:rsidR="00966934" w:rsidRDefault="00966934" w:rsidP="00021EE1">
            <w:pPr>
              <w:tabs>
                <w:tab w:val="left" w:pos="2520"/>
              </w:tabs>
              <w:jc w:val="center"/>
              <w:rPr>
                <w:rFonts w:cstheme="minorHAnsi"/>
                <w:sz w:val="16"/>
              </w:rPr>
            </w:pPr>
            <w:r w:rsidRPr="0033754B">
              <w:rPr>
                <w:rFonts w:cstheme="minorHAnsi"/>
                <w:sz w:val="16"/>
              </w:rPr>
              <w:t>18115 Campus Way NE</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Box 358534</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Bothell, WA 98011-8246</w:t>
            </w:r>
            <w:r>
              <w:rPr>
                <w:rFonts w:cstheme="minorHAnsi"/>
                <w:sz w:val="16"/>
              </w:rPr>
              <w:br/>
            </w:r>
            <w:proofErr w:type="spellStart"/>
            <w:r w:rsidRPr="0033754B">
              <w:rPr>
                <w:rFonts w:cstheme="minorHAnsi"/>
                <w:sz w:val="16"/>
              </w:rPr>
              <w:t>Ph</w:t>
            </w:r>
            <w:proofErr w:type="spellEnd"/>
            <w:r w:rsidRPr="0033754B">
              <w:rPr>
                <w:rFonts w:cstheme="minorHAnsi"/>
                <w:sz w:val="16"/>
              </w:rPr>
              <w:t>: (425) 352-5279</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Fax: (425) 352-5216</w:t>
            </w:r>
          </w:p>
          <w:p w14:paraId="6FA8A8D7" w14:textId="77777777" w:rsidR="0037066A" w:rsidRPr="0037066A" w:rsidRDefault="0037066A" w:rsidP="002A09DD">
            <w:pPr>
              <w:tabs>
                <w:tab w:val="left" w:pos="2520"/>
              </w:tabs>
              <w:rPr>
                <w:rFonts w:cstheme="minorHAnsi"/>
                <w:b/>
              </w:rPr>
            </w:pPr>
          </w:p>
        </w:tc>
      </w:tr>
      <w:tr w:rsidR="00F04955" w:rsidRPr="00EB0B46" w14:paraId="53A0B3CE"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10771" w:type="dxa"/>
            <w:gridSpan w:val="3"/>
            <w:tcBorders>
              <w:top w:val="single" w:sz="18" w:space="0" w:color="000000" w:themeColor="text1"/>
              <w:left w:val="single" w:sz="18" w:space="0" w:color="000000" w:themeColor="text1"/>
              <w:bottom w:val="single" w:sz="4" w:space="0" w:color="000000" w:themeColor="text1"/>
              <w:right w:val="single" w:sz="18" w:space="0" w:color="000000" w:themeColor="text1"/>
            </w:tcBorders>
            <w:shd w:val="clear" w:color="auto" w:fill="D9D9D9" w:themeFill="background1" w:themeFillShade="D9"/>
            <w:vAlign w:val="center"/>
          </w:tcPr>
          <w:p w14:paraId="35CEA51A" w14:textId="77777777" w:rsidR="00F04955" w:rsidRPr="00EB0B46" w:rsidRDefault="00F04955" w:rsidP="007F61C2">
            <w:pPr>
              <w:jc w:val="center"/>
              <w:rPr>
                <w:b/>
                <w:sz w:val="16"/>
                <w:szCs w:val="16"/>
              </w:rPr>
            </w:pPr>
            <w:r w:rsidRPr="00EB0B46">
              <w:rPr>
                <w:b/>
                <w:sz w:val="16"/>
                <w:szCs w:val="16"/>
              </w:rPr>
              <w:t>STUDENT INFORMATION</w:t>
            </w:r>
          </w:p>
        </w:tc>
      </w:tr>
      <w:tr w:rsidR="002277BE" w:rsidRPr="00EB0B46" w14:paraId="55376E8E"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7316" w:type="dxa"/>
            <w:gridSpan w:val="2"/>
            <w:tcBorders>
              <w:left w:val="single" w:sz="18" w:space="0" w:color="000000" w:themeColor="text1"/>
              <w:bottom w:val="single" w:sz="4" w:space="0" w:color="000000" w:themeColor="text1"/>
              <w:right w:val="single" w:sz="8" w:space="0" w:color="000000" w:themeColor="text1"/>
            </w:tcBorders>
            <w:vAlign w:val="center"/>
          </w:tcPr>
          <w:p w14:paraId="571ECC1D" w14:textId="77777777" w:rsidR="002277BE" w:rsidRPr="001A1535" w:rsidRDefault="004535BB" w:rsidP="001A1535">
            <w:pPr>
              <w:rPr>
                <w:sz w:val="16"/>
                <w:szCs w:val="16"/>
              </w:rPr>
            </w:pPr>
            <w:r>
              <w:rPr>
                <w:sz w:val="16"/>
                <w:szCs w:val="16"/>
              </w:rPr>
              <w:t>Ly, Danny</w:t>
            </w:r>
          </w:p>
        </w:tc>
        <w:tc>
          <w:tcPr>
            <w:tcW w:w="3455" w:type="dxa"/>
            <w:tcBorders>
              <w:left w:val="single" w:sz="8" w:space="0" w:color="000000" w:themeColor="text1"/>
              <w:bottom w:val="single" w:sz="4" w:space="0" w:color="000000" w:themeColor="text1"/>
              <w:right w:val="single" w:sz="18" w:space="0" w:color="000000" w:themeColor="text1"/>
            </w:tcBorders>
            <w:vAlign w:val="center"/>
          </w:tcPr>
          <w:p w14:paraId="53894C0D" w14:textId="4D0D1190" w:rsidR="002277BE" w:rsidRPr="00EB0B46" w:rsidRDefault="00337A21" w:rsidP="007F61C2">
            <w:pPr>
              <w:rPr>
                <w:b/>
                <w:sz w:val="16"/>
                <w:szCs w:val="16"/>
              </w:rPr>
            </w:pPr>
            <w:r>
              <w:rPr>
                <w:b/>
                <w:sz w:val="16"/>
                <w:szCs w:val="16"/>
              </w:rPr>
              <w:t>1465570</w:t>
            </w:r>
          </w:p>
        </w:tc>
      </w:tr>
      <w:tr w:rsidR="002277BE" w:rsidRPr="00EB0B46" w14:paraId="407BD6A2"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7316" w:type="dxa"/>
            <w:gridSpan w:val="2"/>
            <w:tcBorders>
              <w:left w:val="single" w:sz="18" w:space="0" w:color="000000" w:themeColor="text1"/>
              <w:bottom w:val="single" w:sz="18" w:space="0" w:color="000000" w:themeColor="text1"/>
              <w:right w:val="nil"/>
            </w:tcBorders>
            <w:shd w:val="clear" w:color="auto" w:fill="F2F2F2" w:themeFill="background1" w:themeFillShade="F2"/>
            <w:vAlign w:val="center"/>
          </w:tcPr>
          <w:p w14:paraId="4A9923A3" w14:textId="77777777" w:rsidR="002277BE" w:rsidRPr="00EB0B46" w:rsidRDefault="002277BE" w:rsidP="007F61C2">
            <w:pPr>
              <w:rPr>
                <w:b/>
                <w:sz w:val="16"/>
                <w:szCs w:val="16"/>
              </w:rPr>
            </w:pPr>
            <w:r w:rsidRPr="00EB0B46">
              <w:rPr>
                <w:b/>
                <w:sz w:val="16"/>
                <w:szCs w:val="16"/>
              </w:rPr>
              <w:t xml:space="preserve">Full Name </w:t>
            </w:r>
            <w:r w:rsidRPr="00EB0B46">
              <w:rPr>
                <w:i/>
                <w:sz w:val="16"/>
                <w:szCs w:val="16"/>
              </w:rPr>
              <w:t>(Last, First)</w:t>
            </w:r>
          </w:p>
        </w:tc>
        <w:tc>
          <w:tcPr>
            <w:tcW w:w="3455" w:type="dxa"/>
            <w:tcBorders>
              <w:left w:val="nil"/>
              <w:bottom w:val="single" w:sz="18" w:space="0" w:color="000000" w:themeColor="text1"/>
              <w:right w:val="single" w:sz="18" w:space="0" w:color="000000" w:themeColor="text1"/>
            </w:tcBorders>
            <w:shd w:val="clear" w:color="auto" w:fill="F2F2F2" w:themeFill="background1" w:themeFillShade="F2"/>
            <w:vAlign w:val="center"/>
          </w:tcPr>
          <w:p w14:paraId="6FF90D30" w14:textId="77777777" w:rsidR="002277BE" w:rsidRPr="00EB0B46" w:rsidRDefault="002277BE" w:rsidP="007F61C2">
            <w:pPr>
              <w:rPr>
                <w:b/>
                <w:sz w:val="16"/>
                <w:szCs w:val="16"/>
              </w:rPr>
            </w:pPr>
            <w:r w:rsidRPr="00EB0B46">
              <w:rPr>
                <w:b/>
                <w:sz w:val="16"/>
                <w:szCs w:val="16"/>
              </w:rPr>
              <w:t>Student ID</w:t>
            </w:r>
          </w:p>
        </w:tc>
      </w:tr>
      <w:tr w:rsidR="005166BD" w14:paraId="34466AD5"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771" w:type="dxa"/>
            <w:gridSpan w:val="3"/>
            <w:tcBorders>
              <w:top w:val="single" w:sz="12" w:space="0" w:color="auto"/>
              <w:left w:val="single" w:sz="12" w:space="0" w:color="auto"/>
              <w:bottom w:val="single" w:sz="12" w:space="0" w:color="auto"/>
              <w:right w:val="single" w:sz="12" w:space="0" w:color="auto"/>
            </w:tcBorders>
          </w:tcPr>
          <w:p w14:paraId="69E5E9C7" w14:textId="77777777" w:rsidR="005166BD" w:rsidRDefault="005166BD" w:rsidP="00E050AA">
            <w:pPr>
              <w:rPr>
                <w:rFonts w:cstheme="minorHAnsi"/>
                <w:sz w:val="20"/>
                <w:szCs w:val="20"/>
              </w:rPr>
            </w:pPr>
            <w:r w:rsidRPr="003436E0">
              <w:rPr>
                <w:rFonts w:cstheme="minorHAnsi"/>
                <w:b/>
                <w:sz w:val="20"/>
                <w:szCs w:val="20"/>
              </w:rPr>
              <w:t>STOP:</w:t>
            </w:r>
            <w:r>
              <w:rPr>
                <w:rFonts w:cstheme="minorHAnsi"/>
                <w:sz w:val="20"/>
                <w:szCs w:val="20"/>
              </w:rPr>
              <w:t xml:space="preserve"> </w:t>
            </w:r>
            <w:r w:rsidRPr="003436E0">
              <w:rPr>
                <w:rFonts w:cstheme="minorHAnsi"/>
                <w:sz w:val="20"/>
                <w:szCs w:val="20"/>
              </w:rPr>
              <w:t xml:space="preserve">Are you ready for your capstone experience? Have you completed the CSS core courses (CSS 301, 342, 343, 350, 360, 370, 422, 430) and 10 credits of CSS electives? </w:t>
            </w:r>
            <w:r w:rsidRPr="003436E0">
              <w:rPr>
                <w:rFonts w:cstheme="minorHAnsi"/>
                <w:sz w:val="20"/>
                <w:szCs w:val="20"/>
              </w:rPr>
              <w:t xml:space="preserve"> </w:t>
            </w:r>
            <w:r>
              <w:rPr>
                <w:rFonts w:cstheme="minorHAnsi"/>
                <w:sz w:val="20"/>
                <w:szCs w:val="20"/>
              </w:rPr>
              <w:t xml:space="preserve">YES     </w:t>
            </w:r>
            <w:r w:rsidRPr="003436E0">
              <w:rPr>
                <w:rFonts w:cstheme="minorHAnsi"/>
                <w:sz w:val="20"/>
                <w:szCs w:val="20"/>
              </w:rPr>
              <w:t></w:t>
            </w:r>
            <w:r>
              <w:rPr>
                <w:rFonts w:cstheme="minorHAnsi"/>
                <w:sz w:val="20"/>
                <w:szCs w:val="20"/>
              </w:rPr>
              <w:t>NO, that means you need to complete the courses first or petition to take the capstone early (i.e., complete the Course Petition form).</w:t>
            </w:r>
          </w:p>
        </w:tc>
      </w:tr>
    </w:tbl>
    <w:p w14:paraId="0C7D4AAB" w14:textId="77777777" w:rsidR="005F349E" w:rsidRPr="007F56D9" w:rsidRDefault="005F349E" w:rsidP="00367423">
      <w:pPr>
        <w:spacing w:after="0"/>
        <w:rPr>
          <w:sz w:val="24"/>
          <w:szCs w:val="24"/>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190"/>
        <w:gridCol w:w="419"/>
        <w:gridCol w:w="776"/>
        <w:gridCol w:w="1052"/>
        <w:gridCol w:w="146"/>
        <w:gridCol w:w="1196"/>
        <w:gridCol w:w="488"/>
        <w:gridCol w:w="708"/>
        <w:gridCol w:w="1123"/>
        <w:gridCol w:w="77"/>
        <w:gridCol w:w="1198"/>
        <w:gridCol w:w="555"/>
        <w:gridCol w:w="639"/>
        <w:gridCol w:w="1187"/>
      </w:tblGrid>
      <w:tr w:rsidR="00B225D6" w:rsidRPr="00EB0B46" w14:paraId="2D34D6D1" w14:textId="77777777" w:rsidTr="003436E0">
        <w:tc>
          <w:tcPr>
            <w:tcW w:w="5000" w:type="pct"/>
            <w:gridSpan w:val="14"/>
            <w:tcBorders>
              <w:top w:val="single" w:sz="18" w:space="0" w:color="000000" w:themeColor="text1"/>
              <w:left w:val="single" w:sz="18" w:space="0" w:color="000000" w:themeColor="text1"/>
              <w:bottom w:val="single" w:sz="8" w:space="0" w:color="000000" w:themeColor="text1"/>
              <w:right w:val="single" w:sz="18" w:space="0" w:color="000000" w:themeColor="text1"/>
            </w:tcBorders>
            <w:shd w:val="clear" w:color="auto" w:fill="D9D9D9" w:themeFill="background1" w:themeFillShade="D9"/>
          </w:tcPr>
          <w:p w14:paraId="3DA63B11" w14:textId="77777777" w:rsidR="00B225D6" w:rsidRPr="00EB0B46" w:rsidRDefault="00B225D6" w:rsidP="00E842A6">
            <w:pPr>
              <w:jc w:val="center"/>
              <w:rPr>
                <w:b/>
                <w:sz w:val="16"/>
                <w:szCs w:val="16"/>
              </w:rPr>
            </w:pPr>
            <w:r w:rsidRPr="00EB0B46">
              <w:rPr>
                <w:b/>
                <w:sz w:val="16"/>
                <w:szCs w:val="16"/>
              </w:rPr>
              <w:t>CREDIT DISTRIBUTION</w:t>
            </w:r>
            <w:r w:rsidRPr="00EB0B46">
              <w:rPr>
                <w:b/>
                <w:sz w:val="16"/>
                <w:szCs w:val="16"/>
              </w:rPr>
              <w:br/>
            </w:r>
            <w:r w:rsidRPr="00EB0B46">
              <w:rPr>
                <w:i/>
                <w:sz w:val="16"/>
                <w:szCs w:val="16"/>
              </w:rPr>
              <w:t xml:space="preserve">(Credits from </w:t>
            </w:r>
            <w:r w:rsidR="00E842A6">
              <w:rPr>
                <w:i/>
                <w:sz w:val="16"/>
                <w:szCs w:val="16"/>
              </w:rPr>
              <w:t>all</w:t>
            </w:r>
            <w:r w:rsidRPr="00EB0B46">
              <w:rPr>
                <w:i/>
                <w:sz w:val="16"/>
                <w:szCs w:val="16"/>
              </w:rPr>
              <w:t xml:space="preserve"> quarters must equal 10)</w:t>
            </w:r>
          </w:p>
        </w:tc>
      </w:tr>
      <w:tr w:rsidR="00B225D6" w:rsidRPr="00EB0B46" w14:paraId="6BBF03D1" w14:textId="77777777" w:rsidTr="005166BD">
        <w:trPr>
          <w:trHeight w:val="230"/>
        </w:trPr>
        <w:tc>
          <w:tcPr>
            <w:tcW w:w="1666" w:type="pct"/>
            <w:gridSpan w:val="5"/>
            <w:tcBorders>
              <w:top w:val="single" w:sz="4" w:space="0" w:color="auto"/>
              <w:left w:val="single" w:sz="18" w:space="0" w:color="000000" w:themeColor="text1"/>
              <w:bottom w:val="single" w:sz="4" w:space="0" w:color="auto"/>
              <w:right w:val="single" w:sz="18" w:space="0" w:color="000000" w:themeColor="text1"/>
            </w:tcBorders>
            <w:vAlign w:val="center"/>
          </w:tcPr>
          <w:p w14:paraId="5F21C905" w14:textId="77777777" w:rsidR="00B225D6" w:rsidRPr="00EB0B46" w:rsidRDefault="00B225D6" w:rsidP="002277BE">
            <w:pPr>
              <w:jc w:val="center"/>
              <w:rPr>
                <w:b/>
                <w:sz w:val="16"/>
                <w:szCs w:val="16"/>
              </w:rPr>
            </w:pPr>
            <w:r w:rsidRPr="00EB0B46">
              <w:rPr>
                <w:b/>
                <w:sz w:val="16"/>
                <w:szCs w:val="16"/>
              </w:rPr>
              <w:t>First Quarter</w:t>
            </w:r>
          </w:p>
        </w:tc>
        <w:tc>
          <w:tcPr>
            <w:tcW w:w="1670" w:type="pct"/>
            <w:gridSpan w:val="5"/>
            <w:tcBorders>
              <w:top w:val="single" w:sz="4" w:space="0" w:color="auto"/>
              <w:left w:val="single" w:sz="18" w:space="0" w:color="000000" w:themeColor="text1"/>
              <w:bottom w:val="single" w:sz="4" w:space="0" w:color="auto"/>
              <w:right w:val="single" w:sz="18" w:space="0" w:color="000000" w:themeColor="text1"/>
            </w:tcBorders>
          </w:tcPr>
          <w:p w14:paraId="2E29AE64" w14:textId="77777777" w:rsidR="00B225D6" w:rsidRPr="00EB0B46" w:rsidRDefault="00B225D6" w:rsidP="002277BE">
            <w:pPr>
              <w:jc w:val="center"/>
              <w:rPr>
                <w:b/>
                <w:sz w:val="16"/>
                <w:szCs w:val="16"/>
              </w:rPr>
            </w:pPr>
            <w:r w:rsidRPr="00EB0B46">
              <w:rPr>
                <w:b/>
                <w:sz w:val="16"/>
                <w:szCs w:val="16"/>
              </w:rPr>
              <w:t>Second Quarter</w:t>
            </w:r>
            <w:r w:rsidR="00C02FAE">
              <w:rPr>
                <w:b/>
                <w:sz w:val="16"/>
                <w:szCs w:val="16"/>
              </w:rPr>
              <w:t>*</w:t>
            </w:r>
          </w:p>
        </w:tc>
        <w:tc>
          <w:tcPr>
            <w:tcW w:w="1664" w:type="pct"/>
            <w:gridSpan w:val="4"/>
            <w:tcBorders>
              <w:top w:val="single" w:sz="4" w:space="0" w:color="auto"/>
              <w:left w:val="single" w:sz="18" w:space="0" w:color="000000" w:themeColor="text1"/>
              <w:bottom w:val="single" w:sz="4" w:space="0" w:color="auto"/>
              <w:right w:val="single" w:sz="18" w:space="0" w:color="000000" w:themeColor="text1"/>
            </w:tcBorders>
            <w:vAlign w:val="center"/>
          </w:tcPr>
          <w:p w14:paraId="1014098C" w14:textId="77777777" w:rsidR="00B225D6" w:rsidRPr="00EB0B46" w:rsidRDefault="0012693B" w:rsidP="002277BE">
            <w:pPr>
              <w:jc w:val="center"/>
              <w:rPr>
                <w:b/>
                <w:sz w:val="16"/>
                <w:szCs w:val="16"/>
              </w:rPr>
            </w:pPr>
            <w:r>
              <w:rPr>
                <w:b/>
                <w:sz w:val="16"/>
                <w:szCs w:val="16"/>
              </w:rPr>
              <w:t>Third Quarter</w:t>
            </w:r>
            <w:r w:rsidR="00C02FAE">
              <w:rPr>
                <w:b/>
                <w:sz w:val="16"/>
                <w:szCs w:val="16"/>
              </w:rPr>
              <w:t>*</w:t>
            </w:r>
          </w:p>
        </w:tc>
      </w:tr>
      <w:tr w:rsidR="0012693B" w:rsidRPr="00EB0B46" w14:paraId="24DA040F" w14:textId="77777777" w:rsidTr="003436E0">
        <w:trPr>
          <w:trHeight w:val="230"/>
        </w:trPr>
        <w:tc>
          <w:tcPr>
            <w:tcW w:w="553" w:type="pct"/>
            <w:tcBorders>
              <w:top w:val="single" w:sz="4" w:space="0" w:color="auto"/>
              <w:left w:val="single" w:sz="18" w:space="0" w:color="000000" w:themeColor="text1"/>
              <w:bottom w:val="single" w:sz="4" w:space="0" w:color="auto"/>
              <w:right w:val="single" w:sz="18" w:space="0" w:color="000000" w:themeColor="text1"/>
            </w:tcBorders>
            <w:vAlign w:val="center"/>
          </w:tcPr>
          <w:p w14:paraId="1A025F77"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6815197E" w14:textId="77777777" w:rsidR="0012693B" w:rsidRPr="00EB0B46" w:rsidRDefault="0012693B" w:rsidP="001A1535">
            <w:pPr>
              <w:jc w:val="center"/>
              <w:rPr>
                <w:b/>
                <w:sz w:val="16"/>
                <w:szCs w:val="16"/>
              </w:rPr>
            </w:pPr>
          </w:p>
        </w:tc>
        <w:tc>
          <w:tcPr>
            <w:tcW w:w="557"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0C7FD8A2" w14:textId="77777777" w:rsidR="0012693B" w:rsidRPr="00EB0B46" w:rsidRDefault="0012693B" w:rsidP="001A1535">
            <w:pPr>
              <w:jc w:val="center"/>
              <w:rPr>
                <w:b/>
                <w:sz w:val="16"/>
                <w:szCs w:val="16"/>
              </w:rPr>
            </w:pPr>
          </w:p>
        </w:tc>
        <w:tc>
          <w:tcPr>
            <w:tcW w:w="556" w:type="pct"/>
            <w:tcBorders>
              <w:top w:val="single" w:sz="4" w:space="0" w:color="auto"/>
              <w:left w:val="single" w:sz="18" w:space="0" w:color="000000" w:themeColor="text1"/>
              <w:bottom w:val="single" w:sz="4" w:space="0" w:color="auto"/>
              <w:right w:val="single" w:sz="18" w:space="0" w:color="000000" w:themeColor="text1"/>
            </w:tcBorders>
          </w:tcPr>
          <w:p w14:paraId="1FA67ADF"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tcPr>
          <w:p w14:paraId="50C48372" w14:textId="77777777" w:rsidR="0012693B" w:rsidRPr="00EB0B46" w:rsidRDefault="0012693B" w:rsidP="001A1535">
            <w:pPr>
              <w:jc w:val="center"/>
              <w:rPr>
                <w:b/>
                <w:sz w:val="16"/>
                <w:szCs w:val="16"/>
              </w:rPr>
            </w:pPr>
          </w:p>
        </w:tc>
        <w:tc>
          <w:tcPr>
            <w:tcW w:w="558" w:type="pct"/>
            <w:gridSpan w:val="2"/>
            <w:tcBorders>
              <w:top w:val="single" w:sz="4" w:space="0" w:color="auto"/>
              <w:left w:val="single" w:sz="18" w:space="0" w:color="000000" w:themeColor="text1"/>
              <w:bottom w:val="single" w:sz="4" w:space="0" w:color="auto"/>
              <w:right w:val="single" w:sz="18" w:space="0" w:color="000000" w:themeColor="text1"/>
            </w:tcBorders>
          </w:tcPr>
          <w:p w14:paraId="1DF37C5D" w14:textId="77777777" w:rsidR="0012693B" w:rsidRPr="00EB0B46" w:rsidRDefault="0012693B" w:rsidP="001A1535">
            <w:pPr>
              <w:jc w:val="center"/>
              <w:rPr>
                <w:b/>
                <w:sz w:val="16"/>
                <w:szCs w:val="16"/>
              </w:rPr>
            </w:pPr>
          </w:p>
        </w:tc>
        <w:tc>
          <w:tcPr>
            <w:tcW w:w="557" w:type="pct"/>
            <w:tcBorders>
              <w:top w:val="single" w:sz="4" w:space="0" w:color="auto"/>
              <w:left w:val="single" w:sz="18" w:space="0" w:color="000000" w:themeColor="text1"/>
              <w:bottom w:val="single" w:sz="4" w:space="0" w:color="auto"/>
              <w:right w:val="single" w:sz="18" w:space="0" w:color="000000" w:themeColor="text1"/>
            </w:tcBorders>
            <w:vAlign w:val="center"/>
          </w:tcPr>
          <w:p w14:paraId="20F6CE5C" w14:textId="77777777" w:rsidR="0012693B" w:rsidRPr="00EB0B46" w:rsidRDefault="0012693B" w:rsidP="001A1535">
            <w:pPr>
              <w:jc w:val="center"/>
              <w:rPr>
                <w:b/>
                <w:sz w:val="16"/>
                <w:szCs w:val="16"/>
              </w:rPr>
            </w:pPr>
          </w:p>
        </w:tc>
        <w:tc>
          <w:tcPr>
            <w:tcW w:w="555"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37575958" w14:textId="77777777" w:rsidR="0012693B" w:rsidRPr="00EB0B46" w:rsidRDefault="0012693B" w:rsidP="001A1535">
            <w:pPr>
              <w:jc w:val="center"/>
              <w:rPr>
                <w:b/>
                <w:sz w:val="16"/>
                <w:szCs w:val="16"/>
              </w:rPr>
            </w:pPr>
          </w:p>
        </w:tc>
        <w:tc>
          <w:tcPr>
            <w:tcW w:w="552" w:type="pct"/>
            <w:tcBorders>
              <w:top w:val="single" w:sz="4" w:space="0" w:color="auto"/>
              <w:left w:val="single" w:sz="18" w:space="0" w:color="000000" w:themeColor="text1"/>
              <w:bottom w:val="single" w:sz="4" w:space="0" w:color="auto"/>
              <w:right w:val="single" w:sz="18" w:space="0" w:color="000000" w:themeColor="text1"/>
            </w:tcBorders>
            <w:vAlign w:val="center"/>
          </w:tcPr>
          <w:p w14:paraId="2D0B481B" w14:textId="77777777" w:rsidR="0012693B" w:rsidRPr="00EB0B46" w:rsidRDefault="0012693B" w:rsidP="001A1535">
            <w:pPr>
              <w:jc w:val="center"/>
              <w:rPr>
                <w:b/>
                <w:sz w:val="16"/>
                <w:szCs w:val="16"/>
              </w:rPr>
            </w:pPr>
          </w:p>
        </w:tc>
      </w:tr>
      <w:tr w:rsidR="0012693B" w:rsidRPr="00EB0B46" w14:paraId="1FEAF523" w14:textId="77777777" w:rsidTr="003436E0">
        <w:trPr>
          <w:trHeight w:val="230"/>
        </w:trPr>
        <w:tc>
          <w:tcPr>
            <w:tcW w:w="553"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5ADA7B87" w14:textId="77777777" w:rsidR="0012693B" w:rsidRPr="00EB0B46" w:rsidRDefault="0012693B" w:rsidP="002277BE">
            <w:pPr>
              <w:jc w:val="center"/>
              <w:rPr>
                <w:sz w:val="16"/>
                <w:szCs w:val="16"/>
              </w:rPr>
            </w:pPr>
            <w:r w:rsidRPr="00EB0B46">
              <w:rPr>
                <w:sz w:val="16"/>
                <w:szCs w:val="16"/>
              </w:rPr>
              <w:t>Quarter</w:t>
            </w:r>
          </w:p>
        </w:tc>
        <w:tc>
          <w:tcPr>
            <w:tcW w:w="556" w:type="pct"/>
            <w:gridSpan w:val="2"/>
            <w:tcBorders>
              <w:top w:val="single" w:sz="4" w:space="0" w:color="auto"/>
              <w:left w:val="nil"/>
              <w:bottom w:val="single" w:sz="4" w:space="0" w:color="auto"/>
              <w:right w:val="nil"/>
            </w:tcBorders>
            <w:shd w:val="clear" w:color="auto" w:fill="F2F2F2" w:themeFill="background1" w:themeFillShade="F2"/>
            <w:vAlign w:val="center"/>
          </w:tcPr>
          <w:p w14:paraId="0AC1E035" w14:textId="77777777" w:rsidR="0012693B" w:rsidRPr="00EB0B46" w:rsidRDefault="0012693B" w:rsidP="002277BE">
            <w:pPr>
              <w:jc w:val="center"/>
              <w:rPr>
                <w:sz w:val="16"/>
                <w:szCs w:val="16"/>
              </w:rPr>
            </w:pPr>
            <w:r w:rsidRPr="00EB0B46">
              <w:rPr>
                <w:sz w:val="16"/>
                <w:szCs w:val="16"/>
              </w:rPr>
              <w:t>Year</w:t>
            </w:r>
          </w:p>
        </w:tc>
        <w:tc>
          <w:tcPr>
            <w:tcW w:w="557"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4AC315E3" w14:textId="77777777" w:rsidR="0012693B" w:rsidRPr="00EB0B46" w:rsidRDefault="0012693B" w:rsidP="002277BE">
            <w:pPr>
              <w:jc w:val="center"/>
              <w:rPr>
                <w:sz w:val="16"/>
                <w:szCs w:val="16"/>
              </w:rPr>
            </w:pPr>
            <w:r w:rsidRPr="00EB0B46">
              <w:rPr>
                <w:sz w:val="16"/>
                <w:szCs w:val="16"/>
              </w:rPr>
              <w:t>Credits</w:t>
            </w:r>
          </w:p>
        </w:tc>
        <w:tc>
          <w:tcPr>
            <w:tcW w:w="556" w:type="pct"/>
            <w:tcBorders>
              <w:top w:val="single" w:sz="4" w:space="0" w:color="auto"/>
              <w:left w:val="single" w:sz="18" w:space="0" w:color="000000" w:themeColor="text1"/>
              <w:bottom w:val="single" w:sz="4" w:space="0" w:color="auto"/>
              <w:right w:val="nil"/>
            </w:tcBorders>
            <w:shd w:val="clear" w:color="auto" w:fill="F2F2F2" w:themeFill="background1" w:themeFillShade="F2"/>
          </w:tcPr>
          <w:p w14:paraId="392B8DFE" w14:textId="77777777" w:rsidR="0012693B" w:rsidRPr="00EB0B46" w:rsidRDefault="0012693B" w:rsidP="002277BE">
            <w:pPr>
              <w:jc w:val="center"/>
              <w:rPr>
                <w:sz w:val="16"/>
                <w:szCs w:val="16"/>
              </w:rPr>
            </w:pPr>
            <w:r>
              <w:rPr>
                <w:sz w:val="16"/>
                <w:szCs w:val="16"/>
              </w:rPr>
              <w:t>Quarter</w:t>
            </w:r>
          </w:p>
        </w:tc>
        <w:tc>
          <w:tcPr>
            <w:tcW w:w="556" w:type="pct"/>
            <w:gridSpan w:val="2"/>
            <w:tcBorders>
              <w:top w:val="nil"/>
              <w:left w:val="nil"/>
              <w:bottom w:val="nil"/>
              <w:right w:val="nil"/>
            </w:tcBorders>
            <w:shd w:val="clear" w:color="auto" w:fill="F2F2F2" w:themeFill="background1" w:themeFillShade="F2"/>
          </w:tcPr>
          <w:p w14:paraId="56F30BA9" w14:textId="77777777" w:rsidR="0012693B" w:rsidRPr="00EB0B46" w:rsidRDefault="0012693B" w:rsidP="002277BE">
            <w:pPr>
              <w:jc w:val="center"/>
              <w:rPr>
                <w:sz w:val="16"/>
                <w:szCs w:val="16"/>
              </w:rPr>
            </w:pPr>
            <w:r>
              <w:rPr>
                <w:sz w:val="16"/>
                <w:szCs w:val="16"/>
              </w:rPr>
              <w:t>Year</w:t>
            </w:r>
          </w:p>
        </w:tc>
        <w:tc>
          <w:tcPr>
            <w:tcW w:w="558"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tcPr>
          <w:p w14:paraId="451329B0" w14:textId="77777777" w:rsidR="0012693B" w:rsidRPr="00EB0B46" w:rsidRDefault="0012693B" w:rsidP="002277BE">
            <w:pPr>
              <w:jc w:val="center"/>
              <w:rPr>
                <w:sz w:val="16"/>
                <w:szCs w:val="16"/>
              </w:rPr>
            </w:pPr>
            <w:r>
              <w:rPr>
                <w:sz w:val="16"/>
                <w:szCs w:val="16"/>
              </w:rPr>
              <w:t>Credits</w:t>
            </w:r>
          </w:p>
        </w:tc>
        <w:tc>
          <w:tcPr>
            <w:tcW w:w="557"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0B330FDF" w14:textId="77777777" w:rsidR="0012693B" w:rsidRPr="00EB0B46" w:rsidRDefault="0012693B" w:rsidP="002277BE">
            <w:pPr>
              <w:jc w:val="center"/>
              <w:rPr>
                <w:sz w:val="16"/>
                <w:szCs w:val="16"/>
              </w:rPr>
            </w:pPr>
            <w:r w:rsidRPr="00EB0B46">
              <w:rPr>
                <w:sz w:val="16"/>
                <w:szCs w:val="16"/>
              </w:rPr>
              <w:t>Quarter</w:t>
            </w:r>
          </w:p>
        </w:tc>
        <w:tc>
          <w:tcPr>
            <w:tcW w:w="555" w:type="pct"/>
            <w:gridSpan w:val="2"/>
            <w:tcBorders>
              <w:top w:val="single" w:sz="4" w:space="0" w:color="auto"/>
              <w:left w:val="nil"/>
              <w:bottom w:val="single" w:sz="4" w:space="0" w:color="auto"/>
              <w:right w:val="nil"/>
            </w:tcBorders>
            <w:shd w:val="clear" w:color="auto" w:fill="F2F2F2" w:themeFill="background1" w:themeFillShade="F2"/>
            <w:vAlign w:val="center"/>
          </w:tcPr>
          <w:p w14:paraId="40F483B3" w14:textId="77777777" w:rsidR="0012693B" w:rsidRPr="00EB0B46" w:rsidRDefault="0012693B" w:rsidP="002277BE">
            <w:pPr>
              <w:jc w:val="center"/>
              <w:rPr>
                <w:sz w:val="16"/>
                <w:szCs w:val="16"/>
              </w:rPr>
            </w:pPr>
            <w:r w:rsidRPr="00EB0B46">
              <w:rPr>
                <w:sz w:val="16"/>
                <w:szCs w:val="16"/>
              </w:rPr>
              <w:t>Year</w:t>
            </w:r>
          </w:p>
        </w:tc>
        <w:tc>
          <w:tcPr>
            <w:tcW w:w="552" w:type="pct"/>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7F6D51E0" w14:textId="77777777" w:rsidR="0012693B" w:rsidRPr="00EB0B46" w:rsidRDefault="0012693B" w:rsidP="002277BE">
            <w:pPr>
              <w:jc w:val="center"/>
              <w:rPr>
                <w:sz w:val="16"/>
                <w:szCs w:val="16"/>
              </w:rPr>
            </w:pPr>
            <w:r w:rsidRPr="00EB0B46">
              <w:rPr>
                <w:sz w:val="16"/>
                <w:szCs w:val="16"/>
              </w:rPr>
              <w:t>Credits</w:t>
            </w:r>
          </w:p>
        </w:tc>
      </w:tr>
      <w:tr w:rsidR="00B225D6" w:rsidRPr="00EB0B46" w14:paraId="783E014F" w14:textId="77777777" w:rsidTr="005166BD">
        <w:tc>
          <w:tcPr>
            <w:tcW w:w="1666" w:type="pct"/>
            <w:gridSpan w:val="5"/>
            <w:tcBorders>
              <w:top w:val="single" w:sz="8" w:space="0" w:color="000000" w:themeColor="text1"/>
              <w:left w:val="single" w:sz="18" w:space="0" w:color="000000" w:themeColor="text1"/>
              <w:bottom w:val="single" w:sz="4" w:space="0" w:color="auto"/>
              <w:right w:val="nil"/>
            </w:tcBorders>
            <w:vAlign w:val="center"/>
          </w:tcPr>
          <w:p w14:paraId="13CB15CF" w14:textId="77777777" w:rsidR="00B225D6" w:rsidRPr="00EB0B46" w:rsidRDefault="00B225D6" w:rsidP="009F3A82">
            <w:pPr>
              <w:rPr>
                <w:b/>
                <w:sz w:val="16"/>
                <w:szCs w:val="16"/>
              </w:rPr>
            </w:pPr>
            <w:r w:rsidRPr="00EB0B46">
              <w:rPr>
                <w:b/>
                <w:sz w:val="16"/>
                <w:szCs w:val="16"/>
              </w:rPr>
              <w:t xml:space="preserve">Grade Option </w:t>
            </w:r>
            <w:r w:rsidRPr="00EB0B46">
              <w:rPr>
                <w:sz w:val="16"/>
                <w:szCs w:val="16"/>
              </w:rPr>
              <w:t>(Check only one)</w:t>
            </w:r>
          </w:p>
        </w:tc>
        <w:tc>
          <w:tcPr>
            <w:tcW w:w="1670" w:type="pct"/>
            <w:gridSpan w:val="5"/>
            <w:tcBorders>
              <w:top w:val="single" w:sz="8" w:space="0" w:color="000000" w:themeColor="text1"/>
              <w:left w:val="nil"/>
              <w:bottom w:val="single" w:sz="4" w:space="0" w:color="auto"/>
              <w:right w:val="nil"/>
            </w:tcBorders>
          </w:tcPr>
          <w:p w14:paraId="711074B9" w14:textId="58338688" w:rsidR="00B225D6" w:rsidRPr="00EB0B46" w:rsidRDefault="00337A21" w:rsidP="00784A5E">
            <w:pPr>
              <w:rPr>
                <w:rFonts w:ascii="Wingdings" w:hAnsi="Wingdings" w:cs="Wingdings"/>
                <w:sz w:val="16"/>
                <w:szCs w:val="16"/>
              </w:rPr>
            </w:pPr>
            <w:r>
              <w:rPr>
                <w:rFonts w:ascii="Wingdings" w:hAnsi="Wingdings" w:cs="Wingdings"/>
                <w:sz w:val="16"/>
                <w:szCs w:val="16"/>
                <w:highlight w:val="yellow"/>
              </w:rPr>
              <w:sym w:font="Wingdings" w:char="F0FC"/>
            </w:r>
            <w:r w:rsidR="0012693B" w:rsidRPr="00337A21">
              <w:rPr>
                <w:sz w:val="16"/>
                <w:szCs w:val="16"/>
                <w:highlight w:val="yellow"/>
              </w:rPr>
              <w:t>Decimal</w:t>
            </w:r>
          </w:p>
        </w:tc>
        <w:tc>
          <w:tcPr>
            <w:tcW w:w="1664" w:type="pct"/>
            <w:gridSpan w:val="4"/>
            <w:tcBorders>
              <w:top w:val="single" w:sz="8" w:space="0" w:color="000000" w:themeColor="text1"/>
              <w:left w:val="nil"/>
              <w:bottom w:val="single" w:sz="4" w:space="0" w:color="auto"/>
              <w:right w:val="single" w:sz="18" w:space="0" w:color="000000" w:themeColor="text1"/>
            </w:tcBorders>
            <w:vAlign w:val="center"/>
          </w:tcPr>
          <w:p w14:paraId="1F5AC4D6" w14:textId="77777777" w:rsidR="00B225D6" w:rsidRPr="00EB0B46" w:rsidRDefault="00B225D6" w:rsidP="0060081E">
            <w:pPr>
              <w:rPr>
                <w:b/>
                <w:sz w:val="16"/>
                <w:szCs w:val="16"/>
              </w:rPr>
            </w:pPr>
          </w:p>
        </w:tc>
      </w:tr>
      <w:tr w:rsidR="009F3A82" w:rsidRPr="00EB0B46" w14:paraId="0DF83E30" w14:textId="77777777" w:rsidTr="003436E0">
        <w:tc>
          <w:tcPr>
            <w:tcW w:w="5000" w:type="pct"/>
            <w:gridSpan w:val="14"/>
            <w:tcBorders>
              <w:top w:val="single" w:sz="4" w:space="0" w:color="auto"/>
              <w:left w:val="single" w:sz="18" w:space="0" w:color="000000" w:themeColor="text1"/>
              <w:bottom w:val="single" w:sz="4" w:space="0" w:color="auto"/>
              <w:right w:val="single" w:sz="18" w:space="0" w:color="000000" w:themeColor="text1"/>
            </w:tcBorders>
            <w:shd w:val="clear" w:color="auto" w:fill="FFFFFF" w:themeFill="background1"/>
            <w:vAlign w:val="center"/>
          </w:tcPr>
          <w:p w14:paraId="7DC51D0C" w14:textId="09679323" w:rsidR="009F3A82" w:rsidRPr="00EB0B46" w:rsidRDefault="009F3A82" w:rsidP="00784A5E">
            <w:pPr>
              <w:rPr>
                <w:b/>
                <w:sz w:val="16"/>
                <w:szCs w:val="16"/>
              </w:rPr>
            </w:pPr>
            <w:r w:rsidRPr="00EB0B46">
              <w:rPr>
                <w:b/>
                <w:sz w:val="16"/>
                <w:szCs w:val="16"/>
              </w:rPr>
              <w:t>Faculty Advisor</w:t>
            </w:r>
            <w:r w:rsidR="00784A5E">
              <w:rPr>
                <w:b/>
                <w:sz w:val="16"/>
                <w:szCs w:val="16"/>
              </w:rPr>
              <w:t>:</w:t>
            </w:r>
            <w:r w:rsidR="00337A21">
              <w:rPr>
                <w:b/>
                <w:sz w:val="16"/>
                <w:szCs w:val="16"/>
              </w:rPr>
              <w:t xml:space="preserve"> Dong Si</w:t>
            </w:r>
          </w:p>
        </w:tc>
      </w:tr>
      <w:tr w:rsidR="00C02FAE" w:rsidRPr="00EB0B46" w14:paraId="659CDCEB" w14:textId="77777777" w:rsidTr="003436E0">
        <w:trPr>
          <w:trHeight w:val="235"/>
        </w:trPr>
        <w:tc>
          <w:tcPr>
            <w:tcW w:w="5000" w:type="pct"/>
            <w:gridSpan w:val="14"/>
            <w:tcBorders>
              <w:top w:val="single" w:sz="4" w:space="0" w:color="auto"/>
              <w:left w:val="single" w:sz="18" w:space="0" w:color="000000" w:themeColor="text1"/>
              <w:bottom w:val="single" w:sz="18" w:space="0" w:color="000000" w:themeColor="text1"/>
              <w:right w:val="single" w:sz="18" w:space="0" w:color="000000" w:themeColor="text1"/>
            </w:tcBorders>
            <w:shd w:val="clear" w:color="auto" w:fill="auto"/>
            <w:vAlign w:val="center"/>
          </w:tcPr>
          <w:p w14:paraId="07766F6A" w14:textId="77777777" w:rsidR="00C02FAE" w:rsidRPr="00EB0B46" w:rsidRDefault="00021EE1" w:rsidP="00021EE1">
            <w:pPr>
              <w:rPr>
                <w:b/>
                <w:sz w:val="16"/>
                <w:szCs w:val="16"/>
              </w:rPr>
            </w:pPr>
            <w:r>
              <w:rPr>
                <w:b/>
                <w:sz w:val="16"/>
                <w:szCs w:val="16"/>
              </w:rPr>
              <w:t>*If the capstone is more than one</w:t>
            </w:r>
            <w:r w:rsidR="00C02FAE" w:rsidRPr="00C02FAE">
              <w:rPr>
                <w:b/>
                <w:sz w:val="16"/>
                <w:szCs w:val="16"/>
              </w:rPr>
              <w:t xml:space="preserve"> quarter</w:t>
            </w:r>
            <w:r>
              <w:rPr>
                <w:b/>
                <w:sz w:val="16"/>
                <w:szCs w:val="16"/>
              </w:rPr>
              <w:t>,</w:t>
            </w:r>
            <w:r w:rsidR="00C02FAE" w:rsidRPr="00C02FAE">
              <w:rPr>
                <w:b/>
                <w:sz w:val="16"/>
                <w:szCs w:val="16"/>
              </w:rPr>
              <w:t xml:space="preserve"> </w:t>
            </w:r>
            <w:r>
              <w:rPr>
                <w:b/>
                <w:sz w:val="16"/>
                <w:szCs w:val="16"/>
              </w:rPr>
              <w:t>an ‘N’ grade (meaning in progress)</w:t>
            </w:r>
            <w:r w:rsidR="00C02FAE" w:rsidRPr="00C02FAE">
              <w:rPr>
                <w:b/>
                <w:sz w:val="16"/>
                <w:szCs w:val="16"/>
              </w:rPr>
              <w:t xml:space="preserve"> will be assigned until </w:t>
            </w:r>
            <w:r>
              <w:rPr>
                <w:b/>
                <w:sz w:val="16"/>
                <w:szCs w:val="16"/>
              </w:rPr>
              <w:t xml:space="preserve">the </w:t>
            </w:r>
            <w:r w:rsidR="00C02FAE" w:rsidRPr="00C02FAE">
              <w:rPr>
                <w:b/>
                <w:sz w:val="16"/>
                <w:szCs w:val="16"/>
              </w:rPr>
              <w:t>final quarter.</w:t>
            </w:r>
            <w:r w:rsidR="009A47EE">
              <w:rPr>
                <w:b/>
                <w:sz w:val="16"/>
                <w:szCs w:val="16"/>
              </w:rPr>
              <w:t xml:space="preserve"> </w:t>
            </w:r>
            <w:r w:rsidR="009A47EE">
              <w:rPr>
                <w:b/>
                <w:sz w:val="16"/>
                <w:szCs w:val="16"/>
              </w:rPr>
              <w:br/>
              <w:t>When the final quarter grade is assigned, the ‘N’ grade(s) change to that grade on the transcript.</w:t>
            </w:r>
          </w:p>
        </w:tc>
      </w:tr>
      <w:tr w:rsidR="007F61C2" w:rsidRPr="00EB0B46" w14:paraId="2CF837E1" w14:textId="77777777" w:rsidTr="00101268">
        <w:tc>
          <w:tcPr>
            <w:tcW w:w="5000" w:type="pct"/>
            <w:gridSpan w:val="14"/>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4DD4120A" w14:textId="77777777" w:rsidR="007F61C2" w:rsidRDefault="00021EE1" w:rsidP="00A80C35">
            <w:pPr>
              <w:jc w:val="center"/>
              <w:rPr>
                <w:b/>
                <w:sz w:val="16"/>
                <w:szCs w:val="16"/>
              </w:rPr>
            </w:pPr>
            <w:r>
              <w:rPr>
                <w:b/>
                <w:sz w:val="16"/>
                <w:szCs w:val="16"/>
              </w:rPr>
              <w:t>CAPSTONE</w:t>
            </w:r>
            <w:r w:rsidR="007F61C2" w:rsidRPr="00EB0B46">
              <w:rPr>
                <w:b/>
                <w:sz w:val="16"/>
                <w:szCs w:val="16"/>
              </w:rPr>
              <w:t xml:space="preserve"> INFORMATION</w:t>
            </w:r>
          </w:p>
          <w:p w14:paraId="5BC4EE56" w14:textId="77777777" w:rsidR="00021EE1" w:rsidRPr="00EB0B46" w:rsidRDefault="00021EE1" w:rsidP="00A80C35">
            <w:pPr>
              <w:jc w:val="center"/>
              <w:rPr>
                <w:b/>
                <w:sz w:val="16"/>
                <w:szCs w:val="16"/>
              </w:rPr>
            </w:pPr>
            <w:r w:rsidRPr="00EB0B46">
              <w:rPr>
                <w:i/>
                <w:sz w:val="16"/>
                <w:szCs w:val="16"/>
              </w:rPr>
              <w:t xml:space="preserve">Please answer the following questions regarding your proposed </w:t>
            </w:r>
            <w:r>
              <w:rPr>
                <w:i/>
                <w:sz w:val="16"/>
                <w:szCs w:val="16"/>
              </w:rPr>
              <w:t xml:space="preserve">Capstone </w:t>
            </w:r>
            <w:r w:rsidRPr="00EB0B46">
              <w:rPr>
                <w:i/>
                <w:sz w:val="16"/>
                <w:szCs w:val="16"/>
              </w:rPr>
              <w:t>project</w:t>
            </w:r>
            <w:r>
              <w:rPr>
                <w:i/>
                <w:sz w:val="16"/>
                <w:szCs w:val="16"/>
              </w:rPr>
              <w:t>.</w:t>
            </w:r>
          </w:p>
        </w:tc>
      </w:tr>
      <w:tr w:rsidR="002F3E84" w:rsidRPr="00EB0B46" w14:paraId="0851AFFE" w14:textId="77777777" w:rsidTr="00021EE1">
        <w:tc>
          <w:tcPr>
            <w:tcW w:w="748" w:type="pct"/>
            <w:gridSpan w:val="2"/>
            <w:tcBorders>
              <w:top w:val="single" w:sz="4" w:space="0" w:color="auto"/>
              <w:left w:val="single" w:sz="18" w:space="0" w:color="000000" w:themeColor="text1"/>
              <w:bottom w:val="single" w:sz="4" w:space="0" w:color="auto"/>
              <w:right w:val="single" w:sz="4" w:space="0" w:color="auto"/>
            </w:tcBorders>
            <w:shd w:val="clear" w:color="auto" w:fill="F2F2F2" w:themeFill="background1" w:themeFillShade="F2"/>
            <w:vAlign w:val="center"/>
          </w:tcPr>
          <w:p w14:paraId="49847606" w14:textId="77777777" w:rsidR="002F3E84" w:rsidRPr="00EB0B46" w:rsidRDefault="002F3E84" w:rsidP="0024743E">
            <w:pPr>
              <w:jc w:val="right"/>
              <w:rPr>
                <w:b/>
                <w:sz w:val="16"/>
                <w:szCs w:val="16"/>
              </w:rPr>
            </w:pPr>
            <w:r w:rsidRPr="00EB0B46">
              <w:rPr>
                <w:b/>
                <w:sz w:val="16"/>
                <w:szCs w:val="16"/>
              </w:rPr>
              <w:t>Project Title:</w:t>
            </w:r>
          </w:p>
        </w:tc>
        <w:tc>
          <w:tcPr>
            <w:tcW w:w="4252" w:type="pct"/>
            <w:gridSpan w:val="12"/>
            <w:tcBorders>
              <w:top w:val="single" w:sz="4" w:space="0" w:color="auto"/>
              <w:left w:val="single" w:sz="4" w:space="0" w:color="auto"/>
              <w:bottom w:val="single" w:sz="8" w:space="0" w:color="auto"/>
              <w:right w:val="single" w:sz="18" w:space="0" w:color="000000" w:themeColor="text1"/>
            </w:tcBorders>
            <w:vAlign w:val="center"/>
          </w:tcPr>
          <w:p w14:paraId="79B0A25D" w14:textId="062C4131" w:rsidR="002F3E84" w:rsidRPr="001A1535" w:rsidRDefault="000B7E46" w:rsidP="001A1535">
            <w:pPr>
              <w:rPr>
                <w:sz w:val="16"/>
                <w:szCs w:val="16"/>
              </w:rPr>
            </w:pPr>
            <w:r>
              <w:rPr>
                <w:sz w:val="16"/>
                <w:szCs w:val="16"/>
              </w:rPr>
              <w:t xml:space="preserve">Exploration of </w:t>
            </w:r>
            <w:r w:rsidR="00CC3972">
              <w:rPr>
                <w:sz w:val="16"/>
                <w:szCs w:val="16"/>
              </w:rPr>
              <w:t>Genetic Algorithms</w:t>
            </w:r>
          </w:p>
        </w:tc>
      </w:tr>
      <w:tr w:rsidR="002F3E84" w:rsidRPr="00EB0B46" w14:paraId="0A9D65A2" w14:textId="77777777" w:rsidTr="003436E0">
        <w:trPr>
          <w:trHeight w:val="360"/>
        </w:trPr>
        <w:tc>
          <w:tcPr>
            <w:tcW w:w="748" w:type="pct"/>
            <w:gridSpan w:val="2"/>
            <w:tcBorders>
              <w:top w:val="single" w:sz="4" w:space="0" w:color="auto"/>
              <w:left w:val="single" w:sz="18" w:space="0" w:color="000000" w:themeColor="text1"/>
              <w:bottom w:val="single" w:sz="8" w:space="0" w:color="auto"/>
              <w:right w:val="single" w:sz="4" w:space="0" w:color="auto"/>
            </w:tcBorders>
            <w:shd w:val="clear" w:color="auto" w:fill="F2F2F2" w:themeFill="background1" w:themeFillShade="F2"/>
          </w:tcPr>
          <w:p w14:paraId="40D94D75" w14:textId="77777777" w:rsidR="002F3E84" w:rsidRPr="00EB0B46" w:rsidRDefault="002F3E84" w:rsidP="002F3E84">
            <w:pPr>
              <w:jc w:val="right"/>
              <w:rPr>
                <w:b/>
                <w:sz w:val="16"/>
                <w:szCs w:val="16"/>
              </w:rPr>
            </w:pPr>
            <w:r>
              <w:rPr>
                <w:b/>
                <w:sz w:val="16"/>
                <w:szCs w:val="16"/>
              </w:rPr>
              <w:t>Option:</w:t>
            </w:r>
            <w:r>
              <w:rPr>
                <w:b/>
                <w:sz w:val="16"/>
                <w:szCs w:val="16"/>
              </w:rPr>
              <w:br/>
            </w:r>
            <w:r w:rsidRPr="001A1535">
              <w:rPr>
                <w:sz w:val="14"/>
                <w:szCs w:val="16"/>
              </w:rPr>
              <w:t>(Circle</w:t>
            </w:r>
            <w:r w:rsidR="001A1535" w:rsidRPr="001A1535">
              <w:rPr>
                <w:sz w:val="14"/>
                <w:szCs w:val="16"/>
              </w:rPr>
              <w:t>/highlight</w:t>
            </w:r>
            <w:r w:rsidRPr="001A1535">
              <w:rPr>
                <w:sz w:val="14"/>
                <w:szCs w:val="16"/>
              </w:rPr>
              <w:t xml:space="preserve"> one)</w:t>
            </w:r>
          </w:p>
        </w:tc>
        <w:tc>
          <w:tcPr>
            <w:tcW w:w="850" w:type="pct"/>
            <w:gridSpan w:val="2"/>
            <w:tcBorders>
              <w:top w:val="single" w:sz="4" w:space="0" w:color="auto"/>
              <w:left w:val="single" w:sz="4" w:space="0" w:color="auto"/>
              <w:bottom w:val="single" w:sz="8" w:space="0" w:color="auto"/>
              <w:right w:val="nil"/>
            </w:tcBorders>
            <w:shd w:val="clear" w:color="auto" w:fill="auto"/>
          </w:tcPr>
          <w:p w14:paraId="6B7D6575" w14:textId="77777777" w:rsidR="002F3E84" w:rsidRPr="002F3E84" w:rsidRDefault="002F3E84" w:rsidP="002F3E84">
            <w:pPr>
              <w:jc w:val="center"/>
              <w:rPr>
                <w:b/>
                <w:sz w:val="16"/>
                <w:szCs w:val="16"/>
              </w:rPr>
            </w:pPr>
            <w:r w:rsidRPr="002F3E84">
              <w:rPr>
                <w:b/>
                <w:sz w:val="16"/>
                <w:szCs w:val="16"/>
              </w:rPr>
              <w:t>1</w:t>
            </w:r>
          </w:p>
          <w:p w14:paraId="44AA1F2F" w14:textId="77777777" w:rsidR="002F3E84" w:rsidRPr="002F3E84" w:rsidRDefault="002F3E84" w:rsidP="002F3E84">
            <w:pPr>
              <w:jc w:val="center"/>
              <w:rPr>
                <w:sz w:val="16"/>
                <w:szCs w:val="16"/>
              </w:rPr>
            </w:pPr>
            <w:r w:rsidRPr="002F3E84">
              <w:rPr>
                <w:sz w:val="16"/>
                <w:szCs w:val="16"/>
              </w:rPr>
              <w:t>Sponsored Internship</w:t>
            </w:r>
          </w:p>
        </w:tc>
        <w:tc>
          <w:tcPr>
            <w:tcW w:w="851" w:type="pct"/>
            <w:gridSpan w:val="3"/>
            <w:tcBorders>
              <w:top w:val="single" w:sz="4" w:space="0" w:color="auto"/>
              <w:left w:val="nil"/>
              <w:bottom w:val="single" w:sz="8" w:space="0" w:color="auto"/>
              <w:right w:val="nil"/>
            </w:tcBorders>
            <w:shd w:val="clear" w:color="auto" w:fill="auto"/>
          </w:tcPr>
          <w:p w14:paraId="4D7B1448" w14:textId="77777777" w:rsidR="002F3E84" w:rsidRPr="002F3E84" w:rsidRDefault="002F3E84" w:rsidP="002F3E84">
            <w:pPr>
              <w:jc w:val="center"/>
              <w:rPr>
                <w:b/>
                <w:sz w:val="16"/>
                <w:szCs w:val="16"/>
              </w:rPr>
            </w:pPr>
            <w:r w:rsidRPr="002F3E84">
              <w:rPr>
                <w:b/>
                <w:sz w:val="16"/>
                <w:szCs w:val="16"/>
              </w:rPr>
              <w:t>2</w:t>
            </w:r>
          </w:p>
          <w:p w14:paraId="05C5EF91" w14:textId="77777777" w:rsidR="002F3E84" w:rsidRPr="002F3E84" w:rsidRDefault="002F3E84" w:rsidP="002F3E84">
            <w:pPr>
              <w:jc w:val="center"/>
              <w:rPr>
                <w:sz w:val="16"/>
                <w:szCs w:val="16"/>
              </w:rPr>
            </w:pPr>
            <w:r w:rsidRPr="002F3E84">
              <w:rPr>
                <w:sz w:val="16"/>
                <w:szCs w:val="16"/>
              </w:rPr>
              <w:t>Current Employer</w:t>
            </w:r>
          </w:p>
        </w:tc>
        <w:tc>
          <w:tcPr>
            <w:tcW w:w="851" w:type="pct"/>
            <w:gridSpan w:val="2"/>
            <w:tcBorders>
              <w:top w:val="single" w:sz="4" w:space="0" w:color="auto"/>
              <w:left w:val="nil"/>
              <w:bottom w:val="single" w:sz="8" w:space="0" w:color="auto"/>
              <w:right w:val="nil"/>
            </w:tcBorders>
            <w:shd w:val="clear" w:color="auto" w:fill="auto"/>
          </w:tcPr>
          <w:p w14:paraId="15844640" w14:textId="77777777" w:rsidR="002F3E84" w:rsidRPr="002F3E84" w:rsidRDefault="002F3E84" w:rsidP="002F3E84">
            <w:pPr>
              <w:jc w:val="center"/>
              <w:rPr>
                <w:sz w:val="16"/>
                <w:szCs w:val="16"/>
              </w:rPr>
            </w:pPr>
            <w:r w:rsidRPr="002F3E84">
              <w:rPr>
                <w:b/>
                <w:sz w:val="16"/>
                <w:szCs w:val="16"/>
              </w:rPr>
              <w:t>3</w:t>
            </w:r>
            <w:r w:rsidRPr="002F3E84">
              <w:rPr>
                <w:sz w:val="16"/>
                <w:szCs w:val="16"/>
              </w:rPr>
              <w:br/>
              <w:t>Faculty Research</w:t>
            </w:r>
          </w:p>
        </w:tc>
        <w:tc>
          <w:tcPr>
            <w:tcW w:w="851" w:type="pct"/>
            <w:gridSpan w:val="3"/>
            <w:tcBorders>
              <w:top w:val="single" w:sz="4" w:space="0" w:color="auto"/>
              <w:left w:val="nil"/>
              <w:bottom w:val="single" w:sz="8" w:space="0" w:color="auto"/>
              <w:right w:val="nil"/>
            </w:tcBorders>
            <w:shd w:val="clear" w:color="auto" w:fill="auto"/>
          </w:tcPr>
          <w:p w14:paraId="0E87BE0D" w14:textId="77777777" w:rsidR="002F3E84" w:rsidRPr="002F3E84" w:rsidRDefault="002F3E84" w:rsidP="002F3E84">
            <w:pPr>
              <w:jc w:val="center"/>
              <w:rPr>
                <w:sz w:val="16"/>
                <w:szCs w:val="16"/>
              </w:rPr>
            </w:pPr>
            <w:r w:rsidRPr="001E72A2">
              <w:rPr>
                <w:b/>
                <w:sz w:val="16"/>
                <w:szCs w:val="16"/>
                <w:highlight w:val="yellow"/>
              </w:rPr>
              <w:t>4</w:t>
            </w:r>
            <w:r w:rsidRPr="001E72A2">
              <w:rPr>
                <w:sz w:val="16"/>
                <w:szCs w:val="16"/>
                <w:highlight w:val="yellow"/>
              </w:rPr>
              <w:br/>
              <w:t>Individual Project</w:t>
            </w:r>
          </w:p>
        </w:tc>
        <w:tc>
          <w:tcPr>
            <w:tcW w:w="849" w:type="pct"/>
            <w:gridSpan w:val="2"/>
            <w:tcBorders>
              <w:top w:val="single" w:sz="4" w:space="0" w:color="auto"/>
              <w:left w:val="nil"/>
              <w:bottom w:val="single" w:sz="8" w:space="0" w:color="auto"/>
              <w:right w:val="single" w:sz="18" w:space="0" w:color="000000" w:themeColor="text1"/>
            </w:tcBorders>
            <w:shd w:val="clear" w:color="auto" w:fill="auto"/>
          </w:tcPr>
          <w:p w14:paraId="0892A010" w14:textId="77777777" w:rsidR="002F3E84" w:rsidRPr="002F3E84" w:rsidRDefault="002F3E84" w:rsidP="002F3E84">
            <w:pPr>
              <w:jc w:val="center"/>
              <w:rPr>
                <w:b/>
                <w:sz w:val="16"/>
                <w:szCs w:val="16"/>
              </w:rPr>
            </w:pPr>
            <w:r w:rsidRPr="002F3E84">
              <w:rPr>
                <w:b/>
                <w:sz w:val="16"/>
                <w:szCs w:val="16"/>
              </w:rPr>
              <w:t>5</w:t>
            </w:r>
          </w:p>
          <w:p w14:paraId="7C134726" w14:textId="77777777" w:rsidR="002F3E84" w:rsidRPr="002F3E84" w:rsidRDefault="002F3E84" w:rsidP="002F3E84">
            <w:pPr>
              <w:jc w:val="center"/>
              <w:rPr>
                <w:sz w:val="16"/>
                <w:szCs w:val="16"/>
              </w:rPr>
            </w:pPr>
            <w:r w:rsidRPr="002F3E84">
              <w:rPr>
                <w:sz w:val="16"/>
                <w:szCs w:val="16"/>
              </w:rPr>
              <w:t>Group Project</w:t>
            </w:r>
          </w:p>
        </w:tc>
      </w:tr>
      <w:tr w:rsidR="00A951B5" w:rsidRPr="00EB0B46" w14:paraId="5975FF6D" w14:textId="77777777" w:rsidTr="009F3A82">
        <w:trPr>
          <w:trHeight w:val="233"/>
        </w:trPr>
        <w:tc>
          <w:tcPr>
            <w:tcW w:w="5000" w:type="pct"/>
            <w:gridSpan w:val="14"/>
            <w:tcBorders>
              <w:top w:val="single" w:sz="8" w:space="0" w:color="auto"/>
              <w:left w:val="single" w:sz="18" w:space="0" w:color="000000" w:themeColor="text1"/>
              <w:bottom w:val="single" w:sz="8" w:space="0" w:color="auto"/>
              <w:right w:val="single" w:sz="18" w:space="0" w:color="000000" w:themeColor="text1"/>
            </w:tcBorders>
            <w:shd w:val="clear" w:color="auto" w:fill="auto"/>
            <w:vAlign w:val="center"/>
          </w:tcPr>
          <w:p w14:paraId="5350AFD2" w14:textId="3FC1AA8A" w:rsidR="00A951B5" w:rsidRDefault="00A951B5" w:rsidP="00DD73C5">
            <w:pPr>
              <w:rPr>
                <w:b/>
                <w:sz w:val="16"/>
                <w:szCs w:val="16"/>
              </w:rPr>
            </w:pPr>
            <w:r>
              <w:rPr>
                <w:b/>
                <w:sz w:val="16"/>
                <w:szCs w:val="16"/>
              </w:rPr>
              <w:t xml:space="preserve">Capstone </w:t>
            </w:r>
            <w:r w:rsidRPr="00EB0B46">
              <w:rPr>
                <w:b/>
                <w:sz w:val="16"/>
                <w:szCs w:val="16"/>
              </w:rPr>
              <w:t>Sponsoring Organization(s)</w:t>
            </w:r>
            <w:r w:rsidR="009F3A82">
              <w:rPr>
                <w:b/>
                <w:sz w:val="16"/>
                <w:szCs w:val="16"/>
              </w:rPr>
              <w:t>:</w:t>
            </w:r>
            <w:r w:rsidR="000F4A12">
              <w:rPr>
                <w:b/>
                <w:sz w:val="16"/>
                <w:szCs w:val="16"/>
              </w:rPr>
              <w:t xml:space="preserve">   </w:t>
            </w:r>
          </w:p>
        </w:tc>
      </w:tr>
      <w:tr w:rsidR="001A1535" w:rsidRPr="00EB0B46" w14:paraId="68B90068" w14:textId="77777777" w:rsidTr="009F3A82">
        <w:trPr>
          <w:trHeight w:val="233"/>
        </w:trPr>
        <w:tc>
          <w:tcPr>
            <w:tcW w:w="5000" w:type="pct"/>
            <w:gridSpan w:val="14"/>
            <w:tcBorders>
              <w:top w:val="single" w:sz="8" w:space="0" w:color="auto"/>
              <w:left w:val="single" w:sz="18" w:space="0" w:color="000000" w:themeColor="text1"/>
              <w:bottom w:val="single" w:sz="4" w:space="0" w:color="auto"/>
              <w:right w:val="single" w:sz="18" w:space="0" w:color="000000" w:themeColor="text1"/>
            </w:tcBorders>
            <w:shd w:val="clear" w:color="auto" w:fill="F2F2F2" w:themeFill="background1" w:themeFillShade="F2"/>
            <w:vAlign w:val="center"/>
          </w:tcPr>
          <w:p w14:paraId="1ED4E745" w14:textId="77777777" w:rsidR="001A1535" w:rsidRPr="00EB0B46" w:rsidRDefault="001A1535" w:rsidP="001A1535">
            <w:pPr>
              <w:jc w:val="center"/>
              <w:rPr>
                <w:b/>
                <w:sz w:val="16"/>
                <w:szCs w:val="16"/>
              </w:rPr>
            </w:pPr>
            <w:r>
              <w:rPr>
                <w:b/>
                <w:sz w:val="16"/>
                <w:szCs w:val="16"/>
              </w:rPr>
              <w:t>Brief Description</w:t>
            </w:r>
            <w:r w:rsidR="002A09DD">
              <w:rPr>
                <w:b/>
                <w:sz w:val="16"/>
                <w:szCs w:val="16"/>
              </w:rPr>
              <w:t xml:space="preserve"> (75-125 words)</w:t>
            </w:r>
          </w:p>
        </w:tc>
      </w:tr>
      <w:tr w:rsidR="001A1535" w:rsidRPr="001A1535" w14:paraId="7BEBF027" w14:textId="77777777" w:rsidTr="003436E0">
        <w:trPr>
          <w:trHeight w:val="3475"/>
        </w:trPr>
        <w:tc>
          <w:tcPr>
            <w:tcW w:w="5000" w:type="pct"/>
            <w:gridSpan w:val="14"/>
            <w:tcBorders>
              <w:top w:val="single" w:sz="4" w:space="0" w:color="auto"/>
              <w:left w:val="single" w:sz="18" w:space="0" w:color="000000" w:themeColor="text1"/>
              <w:right w:val="single" w:sz="18" w:space="0" w:color="000000" w:themeColor="text1"/>
            </w:tcBorders>
          </w:tcPr>
          <w:p w14:paraId="1C51746B" w14:textId="09DF81C2" w:rsidR="00367423" w:rsidRPr="001A1535" w:rsidRDefault="000B7E46" w:rsidP="001E72A2">
            <w:pPr>
              <w:rPr>
                <w:sz w:val="16"/>
                <w:szCs w:val="16"/>
              </w:rPr>
            </w:pPr>
            <w:r w:rsidRPr="007E6FF9">
              <w:rPr>
                <w:sz w:val="18"/>
                <w:szCs w:val="16"/>
              </w:rPr>
              <w:t>In this project</w:t>
            </w:r>
            <w:ins w:id="1" w:author="Microsoft Office User" w:date="2017-12-25T20:50:00Z">
              <w:r w:rsidR="00691E70" w:rsidRPr="007E6FF9">
                <w:rPr>
                  <w:rFonts w:hint="eastAsia"/>
                  <w:sz w:val="18"/>
                  <w:szCs w:val="16"/>
                  <w:lang w:eastAsia="zh-CN"/>
                </w:rPr>
                <w:t>,</w:t>
              </w:r>
            </w:ins>
            <w:r w:rsidRPr="007E6FF9">
              <w:rPr>
                <w:sz w:val="18"/>
                <w:szCs w:val="16"/>
              </w:rPr>
              <w:t xml:space="preserve"> I hope to explore and gain knowledgeable understanding of how genetic algorithmic neural networks work. Although combining genetic algorithms and neural networks have exist since the 1980’s I hope to further explore applications of this type of network. I will proceed to learn the theoretical heritage of this network, and with that knowledge apply it, by implementing a simple computer versus player Ping-Pong game where each game will produce a new generation of networks that outperform its predecessors. Eventually leading to a trained network which can play Ping-Pong correctly.</w:t>
            </w:r>
          </w:p>
        </w:tc>
      </w:tr>
    </w:tbl>
    <w:p w14:paraId="25690CB8" w14:textId="77777777" w:rsidR="00C825CF" w:rsidRDefault="00C825CF" w:rsidP="00C825CF">
      <w:pPr>
        <w:spacing w:after="0"/>
        <w:rPr>
          <w:b/>
        </w:rPr>
      </w:pPr>
      <w:r>
        <w:rPr>
          <w:b/>
        </w:rPr>
        <w:lastRenderedPageBreak/>
        <w:t>This contract is a copy of the CSS’</w:t>
      </w:r>
      <w:r w:rsidR="00541258">
        <w:rPr>
          <w:b/>
        </w:rPr>
        <w:t xml:space="preserve"> at </w:t>
      </w:r>
      <w:hyperlink r:id="rId9" w:history="1">
        <w:r w:rsidR="00541258" w:rsidRPr="005866EC">
          <w:rPr>
            <w:rStyle w:val="Hyperlink"/>
            <w:b/>
          </w:rPr>
          <w:t>www.uwb.edu/bscss/css497</w:t>
        </w:r>
      </w:hyperlink>
      <w:r w:rsidR="00541258">
        <w:rPr>
          <w:b/>
        </w:rPr>
        <w:t xml:space="preserve"> </w:t>
      </w:r>
      <w:r>
        <w:rPr>
          <w:b/>
        </w:rPr>
        <w:t xml:space="preserve">. </w:t>
      </w:r>
    </w:p>
    <w:p w14:paraId="4A19AEC2" w14:textId="77777777" w:rsidR="000E7E82" w:rsidRPr="000E7E82" w:rsidRDefault="00C825CF" w:rsidP="000E7E82">
      <w:pPr>
        <w:rPr>
          <w:b/>
        </w:rPr>
      </w:pPr>
      <w:r>
        <w:rPr>
          <w:b/>
        </w:rPr>
        <w:t>A</w:t>
      </w:r>
      <w:r w:rsidR="00541258">
        <w:rPr>
          <w:b/>
        </w:rPr>
        <w:t>nswer every question in detail</w:t>
      </w:r>
      <w:r>
        <w:rPr>
          <w:b/>
        </w:rPr>
        <w:t xml:space="preserve"> directly after the question.</w:t>
      </w:r>
    </w:p>
    <w:p w14:paraId="56521FFE" w14:textId="77777777" w:rsidR="00D915AB" w:rsidRDefault="000E7E82" w:rsidP="000E7E82">
      <w:pPr>
        <w:pStyle w:val="ListParagraph"/>
        <w:numPr>
          <w:ilvl w:val="0"/>
          <w:numId w:val="2"/>
        </w:numPr>
      </w:pPr>
      <w:r>
        <w:t xml:space="preserve">Describe the </w:t>
      </w:r>
      <w:r w:rsidR="00541258">
        <w:t>capstone</w:t>
      </w:r>
      <w:r>
        <w:t>.</w:t>
      </w:r>
    </w:p>
    <w:p w14:paraId="27A2331C" w14:textId="77777777" w:rsidR="00D915AB" w:rsidRDefault="000E7E82" w:rsidP="00021EE1">
      <w:pPr>
        <w:pStyle w:val="ListParagraph"/>
        <w:numPr>
          <w:ilvl w:val="1"/>
          <w:numId w:val="2"/>
        </w:numPr>
        <w:ind w:left="1080"/>
      </w:pPr>
      <w:r>
        <w:t>Include any r</w:t>
      </w:r>
      <w:r w:rsidR="00D915AB">
        <w:t>elevant background information.</w:t>
      </w:r>
    </w:p>
    <w:p w14:paraId="5657670D" w14:textId="5FDA134E" w:rsidR="00AE59A1" w:rsidRDefault="00AE59A1" w:rsidP="00763545">
      <w:r>
        <w:t>This capstone is a personal project which will investigate data modeling using genetic neural network. Since taking the course Artificial Neural network, I would like to further understand more neural network models. I choose genetic neural network for its ability to further optimize the hyper parameters through generations of training sets</w:t>
      </w:r>
      <w:r w:rsidR="00763545">
        <w:t>.</w:t>
      </w:r>
    </w:p>
    <w:p w14:paraId="5F1C78E5" w14:textId="4C23803C" w:rsidR="00BD06A8" w:rsidRDefault="000E7E82" w:rsidP="00763545">
      <w:pPr>
        <w:pStyle w:val="ListParagraph"/>
        <w:numPr>
          <w:ilvl w:val="1"/>
          <w:numId w:val="2"/>
        </w:numPr>
        <w:ind w:left="1080" w:right="-270"/>
      </w:pPr>
      <w:r>
        <w:t>Clearly describe the benefit</w:t>
      </w:r>
      <w:r w:rsidR="0024743E">
        <w:t>s of the proposed project (e.g.</w:t>
      </w:r>
      <w:r w:rsidR="00FC4B6F">
        <w:t>,</w:t>
      </w:r>
      <w:r w:rsidR="0024743E">
        <w:t xml:space="preserve"> ‘</w:t>
      </w:r>
      <w:r>
        <w:t xml:space="preserve">What is this project going to </w:t>
      </w:r>
      <w:r w:rsidR="0024743E">
        <w:t>accomplish?’</w:t>
      </w:r>
      <w:r>
        <w:t>).</w:t>
      </w:r>
    </w:p>
    <w:p w14:paraId="38451BE5" w14:textId="4B83213D" w:rsidR="008F4106" w:rsidRPr="007E6FF9" w:rsidRDefault="00AE59A1" w:rsidP="007E6FF9">
      <w:pPr>
        <w:rPr>
          <w:rFonts w:ascii="Bookman Old Style" w:hAnsi="Bookman Old Style"/>
          <w:sz w:val="24"/>
          <w:szCs w:val="24"/>
        </w:rPr>
      </w:pPr>
      <w:r w:rsidRPr="00763545">
        <w:rPr>
          <w:rFonts w:cstheme="minorHAnsi"/>
          <w:szCs w:val="24"/>
        </w:rPr>
        <w:t>The benefits of this project will help me accomplish a better understanding of how to machine learning algorithms work in a smaller scale, which in turn will allow me foundational knowledge to help grow my solutions to more complex problems.</w:t>
      </w:r>
    </w:p>
    <w:p w14:paraId="4E4BED5E" w14:textId="77777777" w:rsidR="008F4106" w:rsidRPr="008F4106" w:rsidRDefault="008F4106" w:rsidP="000E7E82">
      <w:pPr>
        <w:pStyle w:val="ListParagraph"/>
        <w:rPr>
          <w:rFonts w:ascii="Bookman Old Style" w:hAnsi="Bookman Old Style"/>
          <w:sz w:val="24"/>
          <w:szCs w:val="24"/>
        </w:rPr>
      </w:pPr>
    </w:p>
    <w:p w14:paraId="51DE0C6F" w14:textId="77777777" w:rsidR="000E7E82" w:rsidRDefault="000E7E82" w:rsidP="000E7E82">
      <w:pPr>
        <w:pStyle w:val="ListParagraph"/>
        <w:numPr>
          <w:ilvl w:val="0"/>
          <w:numId w:val="2"/>
        </w:numPr>
      </w:pPr>
      <w:r>
        <w:t>Provide a clear, detailed description of the academic merit of proposed project. Academic merit is defined as ways in which you will further develop your core and advanced technical competencies. Please list the competencies you will focus on and provide a brief description of how each one will be further developed by your involvement in this project. (</w:t>
      </w:r>
      <w:r w:rsidR="00D915AB">
        <w:t>For more information, s</w:t>
      </w:r>
      <w:r>
        <w:t xml:space="preserve">ee </w:t>
      </w:r>
      <w:r w:rsidR="00D915AB">
        <w:t>“</w:t>
      </w:r>
      <w:r w:rsidR="00D915AB" w:rsidRPr="00D915AB">
        <w:t>Core &amp; Advanced Competencies</w:t>
      </w:r>
      <w:r w:rsidR="00D915AB">
        <w:t>” at</w:t>
      </w:r>
      <w:r w:rsidR="00AB1FE1">
        <w:t xml:space="preserve"> </w:t>
      </w:r>
      <w:hyperlink r:id="rId10" w:history="1">
        <w:r w:rsidR="00784A5E" w:rsidRPr="00C4725A">
          <w:rPr>
            <w:rStyle w:val="Hyperlink"/>
          </w:rPr>
          <w:t>www.uwb.edu</w:t>
        </w:r>
        <w:r w:rsidR="00784A5E" w:rsidRPr="00C4725A">
          <w:rPr>
            <w:rStyle w:val="Hyperlink"/>
          </w:rPr>
          <w:t>/</w:t>
        </w:r>
        <w:r w:rsidR="00784A5E" w:rsidRPr="00C4725A">
          <w:rPr>
            <w:rStyle w:val="Hyperlink"/>
          </w:rPr>
          <w:t>bscss/css497/student-guide/competencies</w:t>
        </w:r>
      </w:hyperlink>
      <w:r w:rsidR="00784A5E">
        <w:t xml:space="preserve"> </w:t>
      </w:r>
      <w:r>
        <w:t>)</w:t>
      </w:r>
    </w:p>
    <w:p w14:paraId="4E8FDDA2" w14:textId="77777777" w:rsidR="00222183" w:rsidRPr="007E6FF9" w:rsidRDefault="00222183" w:rsidP="00222183">
      <w:pPr>
        <w:pStyle w:val="ListParagraph"/>
        <w:rPr>
          <w:sz w:val="21"/>
        </w:rPr>
      </w:pPr>
    </w:p>
    <w:p w14:paraId="688A691E" w14:textId="77777777" w:rsidR="00AE59A1" w:rsidRPr="007E6FF9" w:rsidRDefault="00AE59A1" w:rsidP="00AE59A1">
      <w:pPr>
        <w:pStyle w:val="ListParagraph"/>
        <w:rPr>
          <w:rFonts w:cstheme="minorHAnsi"/>
          <w:szCs w:val="24"/>
        </w:rPr>
      </w:pPr>
      <w:r w:rsidRPr="007E6FF9">
        <w:rPr>
          <w:rFonts w:cstheme="minorHAnsi"/>
          <w:szCs w:val="24"/>
        </w:rPr>
        <w:t>Through this project the competencies:</w:t>
      </w:r>
    </w:p>
    <w:p w14:paraId="20EF8C47" w14:textId="77777777" w:rsidR="00AE59A1" w:rsidRPr="007E6FF9" w:rsidRDefault="00AE59A1" w:rsidP="00AE59A1">
      <w:pPr>
        <w:pStyle w:val="ListParagraph"/>
        <w:ind w:left="1080"/>
        <w:rPr>
          <w:rFonts w:cstheme="minorHAnsi"/>
          <w:szCs w:val="24"/>
        </w:rPr>
      </w:pPr>
      <w:r w:rsidRPr="007E6FF9">
        <w:rPr>
          <w:rFonts w:cstheme="minorHAnsi"/>
          <w:szCs w:val="24"/>
        </w:rPr>
        <w:t>I will be gaining would be a better academic information gatherer, because this project’s level of knowledge is quite high(academically) it will require me to be efficient at gathering good quality resources to learn from.</w:t>
      </w:r>
    </w:p>
    <w:p w14:paraId="20E5343F" w14:textId="77777777" w:rsidR="00AE59A1" w:rsidRPr="007E6FF9" w:rsidRDefault="00AE59A1" w:rsidP="00AE59A1">
      <w:pPr>
        <w:pStyle w:val="ListParagraph"/>
        <w:ind w:left="1080"/>
        <w:rPr>
          <w:rFonts w:cstheme="minorHAnsi"/>
          <w:szCs w:val="24"/>
        </w:rPr>
      </w:pPr>
    </w:p>
    <w:p w14:paraId="14120E0F" w14:textId="77777777" w:rsidR="00AE59A1" w:rsidRPr="007E6FF9" w:rsidRDefault="00AE59A1" w:rsidP="00AE59A1">
      <w:pPr>
        <w:pStyle w:val="ListParagraph"/>
        <w:ind w:left="1080"/>
        <w:rPr>
          <w:rFonts w:cstheme="minorHAnsi"/>
          <w:szCs w:val="24"/>
        </w:rPr>
      </w:pPr>
      <w:r w:rsidRPr="007E6FF9">
        <w:rPr>
          <w:rFonts w:cstheme="minorHAnsi"/>
          <w:szCs w:val="24"/>
        </w:rPr>
        <w:t>This project will help develop my thoroughness in planning and developing the project. I believe this project will invoke much through planning and designing before any product/code is written.</w:t>
      </w:r>
    </w:p>
    <w:p w14:paraId="13B21FA2" w14:textId="77777777" w:rsidR="00AE59A1" w:rsidRPr="007E6FF9" w:rsidRDefault="00AE59A1" w:rsidP="00AE59A1">
      <w:pPr>
        <w:pStyle w:val="ListParagraph"/>
        <w:ind w:left="1080"/>
        <w:rPr>
          <w:rFonts w:cstheme="minorHAnsi"/>
          <w:szCs w:val="24"/>
        </w:rPr>
      </w:pPr>
    </w:p>
    <w:p w14:paraId="33743696" w14:textId="77777777" w:rsidR="00AE59A1" w:rsidRPr="007E6FF9" w:rsidRDefault="00AE59A1" w:rsidP="00AE59A1">
      <w:pPr>
        <w:pStyle w:val="ListParagraph"/>
        <w:ind w:left="1080"/>
        <w:rPr>
          <w:rFonts w:cstheme="minorHAnsi"/>
          <w:szCs w:val="24"/>
        </w:rPr>
      </w:pPr>
      <w:r w:rsidRPr="007E6FF9">
        <w:rPr>
          <w:rFonts w:cstheme="minorHAnsi"/>
          <w:szCs w:val="24"/>
        </w:rPr>
        <w:t xml:space="preserve">This project will also allow me to learn by doing, I hope to not only gather information about genetic algorithm neural networks. I hope to take that knowledge and apply it to a small problem, ping pong game.  </w:t>
      </w:r>
    </w:p>
    <w:p w14:paraId="0C5EDCD5" w14:textId="77777777" w:rsidR="00AE59A1" w:rsidRPr="007E6FF9" w:rsidRDefault="00AE59A1" w:rsidP="00AE59A1">
      <w:pPr>
        <w:pStyle w:val="ListParagraph"/>
        <w:ind w:left="1080"/>
        <w:rPr>
          <w:rFonts w:cstheme="minorHAnsi"/>
          <w:szCs w:val="24"/>
        </w:rPr>
      </w:pPr>
    </w:p>
    <w:p w14:paraId="2E4A7DAB" w14:textId="6C26E643" w:rsidR="00AE59A1" w:rsidRPr="007E6FF9" w:rsidRDefault="00AE59A1" w:rsidP="00AE59A1">
      <w:pPr>
        <w:pStyle w:val="ListParagraph"/>
        <w:ind w:left="1080"/>
        <w:rPr>
          <w:rFonts w:cstheme="minorHAnsi"/>
          <w:szCs w:val="24"/>
        </w:rPr>
      </w:pPr>
      <w:r w:rsidRPr="007E6FF9">
        <w:rPr>
          <w:rFonts w:cstheme="minorHAnsi"/>
          <w:szCs w:val="24"/>
        </w:rPr>
        <w:t>This project should invoke my creativity by gaining this type of knowledge it will allow me to be open to suggestions from my faculty advisor and/or sponsors to implement a better game or testing platform to apply my knowledge to.</w:t>
      </w:r>
    </w:p>
    <w:p w14:paraId="18EE21B6" w14:textId="77777777" w:rsidR="00222183" w:rsidRPr="007E6FF9" w:rsidRDefault="00222183" w:rsidP="00222183">
      <w:pPr>
        <w:pStyle w:val="ListParagraph"/>
        <w:ind w:left="1080"/>
        <w:rPr>
          <w:rFonts w:ascii="Bookman Old Style" w:hAnsi="Bookman Old Style"/>
          <w:szCs w:val="24"/>
        </w:rPr>
      </w:pPr>
    </w:p>
    <w:p w14:paraId="028FF194" w14:textId="77777777" w:rsidR="008F4106" w:rsidRPr="008F4106" w:rsidRDefault="008F4106" w:rsidP="000E7E82">
      <w:pPr>
        <w:pStyle w:val="ListParagraph"/>
        <w:rPr>
          <w:rFonts w:ascii="Bookman Old Style" w:hAnsi="Bookman Old Style"/>
          <w:sz w:val="24"/>
          <w:szCs w:val="24"/>
        </w:rPr>
      </w:pPr>
    </w:p>
    <w:p w14:paraId="67335F8E" w14:textId="77777777" w:rsidR="000E7E82" w:rsidRDefault="00541258" w:rsidP="000E7E82">
      <w:pPr>
        <w:pStyle w:val="ListParagraph"/>
        <w:numPr>
          <w:ilvl w:val="0"/>
          <w:numId w:val="2"/>
        </w:numPr>
      </w:pPr>
      <w:r>
        <w:t>Identify w</w:t>
      </w:r>
      <w:r w:rsidR="000E7E82">
        <w:t xml:space="preserve">hat specific software development tools you </w:t>
      </w:r>
      <w:r w:rsidR="00773ADB">
        <w:t xml:space="preserve">will </w:t>
      </w:r>
      <w:r w:rsidR="000E7E82">
        <w:t xml:space="preserve">use to complete this project and </w:t>
      </w:r>
      <w:r w:rsidR="00773ADB">
        <w:t xml:space="preserve">describe </w:t>
      </w:r>
      <w:r w:rsidR="00021EE1">
        <w:t>why are they appropriate.</w:t>
      </w:r>
    </w:p>
    <w:p w14:paraId="117B5BCE" w14:textId="77777777" w:rsidR="00AE59A1" w:rsidRDefault="00AE59A1" w:rsidP="00AE59A1">
      <w:pPr>
        <w:ind w:left="360"/>
      </w:pPr>
      <w:r>
        <w:t>The software development tools I will be using will mainly consist of Python programming language, this is because python will have a lot of predefined data science libraries I believe will assist in my development of this project</w:t>
      </w:r>
    </w:p>
    <w:p w14:paraId="447DAE33" w14:textId="77777777" w:rsidR="00AE59A1" w:rsidRDefault="00AE59A1" w:rsidP="00AE59A1">
      <w:pPr>
        <w:ind w:left="360"/>
      </w:pPr>
      <w:r>
        <w:t>I also will choose to use Git version control to help aid in bug tracking during the development process of the network</w:t>
      </w:r>
      <w:r>
        <w:rPr>
          <w:rFonts w:hint="eastAsia"/>
          <w:lang w:eastAsia="zh-CN"/>
        </w:rPr>
        <w:t>.</w:t>
      </w:r>
      <w:r>
        <w:t xml:space="preserve"> This is software is important because it allows me to share my code, as well as any bug reporting or fixes with my faculty advisor and/or peers, such that they will be able to see my changes.</w:t>
      </w:r>
    </w:p>
    <w:p w14:paraId="6EA05461" w14:textId="02FB748F" w:rsidR="008F4106" w:rsidRPr="00AE59A1" w:rsidRDefault="00AE59A1" w:rsidP="00C8220A">
      <w:pPr>
        <w:ind w:left="360"/>
        <w:rPr>
          <w:rFonts w:ascii="Bookman Old Style" w:hAnsi="Bookman Old Style"/>
          <w:sz w:val="24"/>
          <w:szCs w:val="24"/>
        </w:rPr>
      </w:pPr>
      <w:bookmarkStart w:id="2" w:name="_GoBack"/>
      <w:r>
        <w:lastRenderedPageBreak/>
        <w:t>I will also be using Docker containers and digital ocean cloud server nodes to deploy nodes to the cloud, this is important because if the network training model requires that I run the program unsupervised for a period of time I believe deploying the training process to a cloud node within a container would be more practical.</w:t>
      </w:r>
    </w:p>
    <w:bookmarkEnd w:id="2"/>
    <w:p w14:paraId="17D211B7" w14:textId="77777777" w:rsidR="00470E0D" w:rsidRDefault="00470E0D" w:rsidP="00470E0D">
      <w:pPr>
        <w:pStyle w:val="ListParagraph"/>
        <w:numPr>
          <w:ilvl w:val="0"/>
          <w:numId w:val="2"/>
        </w:numPr>
      </w:pPr>
      <w:r>
        <w:t xml:space="preserve">List all computer equipment, office/lab space, human resources and/or financial support that are required to complete this </w:t>
      </w:r>
      <w:r w:rsidR="008F4106">
        <w:t>capstone</w:t>
      </w:r>
      <w:r>
        <w:t>.</w:t>
      </w:r>
    </w:p>
    <w:p w14:paraId="67AA1B5D" w14:textId="340BC351" w:rsidR="008F4106" w:rsidRPr="007E6FF9" w:rsidRDefault="00AE59A1" w:rsidP="00AE59A1">
      <w:pPr>
        <w:ind w:left="360"/>
        <w:rPr>
          <w:rFonts w:cstheme="minorHAnsi"/>
          <w:szCs w:val="24"/>
        </w:rPr>
      </w:pPr>
      <w:r w:rsidRPr="007E6FF9">
        <w:rPr>
          <w:rFonts w:cstheme="minorHAnsi"/>
          <w:szCs w:val="24"/>
        </w:rPr>
        <w:t>None outlined thus-far</w:t>
      </w:r>
    </w:p>
    <w:p w14:paraId="03E8A285" w14:textId="77777777" w:rsidR="008F4106" w:rsidRPr="008F4106" w:rsidRDefault="008F4106" w:rsidP="000E7E82">
      <w:pPr>
        <w:pStyle w:val="ListParagraph"/>
        <w:rPr>
          <w:rFonts w:ascii="Bookman Old Style" w:hAnsi="Bookman Old Style"/>
          <w:sz w:val="24"/>
          <w:szCs w:val="24"/>
        </w:rPr>
      </w:pPr>
    </w:p>
    <w:p w14:paraId="0EAF72BB" w14:textId="77777777" w:rsidR="00470E0D" w:rsidRDefault="00470E0D" w:rsidP="00470E0D">
      <w:pPr>
        <w:pStyle w:val="ListParagraph"/>
        <w:numPr>
          <w:ilvl w:val="0"/>
          <w:numId w:val="2"/>
        </w:numPr>
      </w:pPr>
      <w:r>
        <w:t xml:space="preserve">Provide a list of potential barriers and/or problems that may slow down or potentially prevent the successful completion of this </w:t>
      </w:r>
      <w:r w:rsidR="00021EE1">
        <w:t>capstone</w:t>
      </w:r>
      <w:r>
        <w:t>.</w:t>
      </w:r>
    </w:p>
    <w:p w14:paraId="202E917E" w14:textId="154DD99D" w:rsidR="008F4106" w:rsidRPr="007E6FF9" w:rsidRDefault="00AE59A1" w:rsidP="00AE59A1">
      <w:pPr>
        <w:ind w:left="360"/>
        <w:rPr>
          <w:rFonts w:cstheme="minorHAnsi"/>
          <w:szCs w:val="24"/>
        </w:rPr>
      </w:pPr>
      <w:r w:rsidRPr="007E6FF9">
        <w:rPr>
          <w:rFonts w:cstheme="minorHAnsi"/>
          <w:szCs w:val="24"/>
        </w:rPr>
        <w:t>None outlined thus-far</w:t>
      </w:r>
    </w:p>
    <w:p w14:paraId="35905608" w14:textId="77777777" w:rsidR="008F4106" w:rsidRPr="008F4106" w:rsidRDefault="008F4106" w:rsidP="000E7E82">
      <w:pPr>
        <w:pStyle w:val="ListParagraph"/>
        <w:rPr>
          <w:rFonts w:ascii="Bookman Old Style" w:hAnsi="Bookman Old Style"/>
          <w:sz w:val="24"/>
          <w:szCs w:val="24"/>
        </w:rPr>
      </w:pPr>
    </w:p>
    <w:p w14:paraId="7D4140C7" w14:textId="77777777" w:rsidR="000E7E82" w:rsidRDefault="000E7E82" w:rsidP="000E7E82">
      <w:pPr>
        <w:pStyle w:val="ListParagraph"/>
        <w:numPr>
          <w:ilvl w:val="0"/>
          <w:numId w:val="2"/>
        </w:numPr>
      </w:pPr>
      <w:r>
        <w:t>Provide a detailed project plan including proposed deliverables and due dates.</w:t>
      </w:r>
    </w:p>
    <w:p w14:paraId="4B5F0442" w14:textId="041CC8E8" w:rsidR="000E7E82" w:rsidRPr="008F4106" w:rsidRDefault="00337A21" w:rsidP="000E7E82">
      <w:pPr>
        <w:pStyle w:val="ListParagraph"/>
        <w:rPr>
          <w:rFonts w:ascii="Bookman Old Style" w:hAnsi="Bookman Old Style"/>
          <w:sz w:val="24"/>
          <w:szCs w:val="24"/>
        </w:rPr>
      </w:pPr>
      <w:r>
        <w:rPr>
          <w:rFonts w:ascii="Bookman Old Style" w:hAnsi="Bookman Old Style"/>
          <w:sz w:val="24"/>
          <w:szCs w:val="24"/>
        </w:rPr>
        <w:t>Below is an outline of the project deliverables and expected schedule.</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641"/>
        <w:gridCol w:w="1251"/>
        <w:gridCol w:w="1351"/>
      </w:tblGrid>
      <w:tr w:rsidR="00E822FF" w:rsidRPr="00CB535B" w14:paraId="6367F905" w14:textId="4170E52C" w:rsidTr="00E822FF">
        <w:trPr>
          <w:trHeight w:val="332"/>
        </w:trPr>
        <w:tc>
          <w:tcPr>
            <w:tcW w:w="2547" w:type="dxa"/>
            <w:tcBorders>
              <w:top w:val="nil"/>
              <w:left w:val="nil"/>
              <w:bottom w:val="single" w:sz="4" w:space="0" w:color="auto"/>
              <w:right w:val="nil"/>
            </w:tcBorders>
            <w:shd w:val="clear" w:color="auto" w:fill="auto"/>
            <w:noWrap/>
            <w:vAlign w:val="bottom"/>
          </w:tcPr>
          <w:p w14:paraId="709890BF" w14:textId="77777777" w:rsidR="00E822FF" w:rsidRPr="00CB535B" w:rsidRDefault="00E822FF" w:rsidP="00337A21">
            <w:pPr>
              <w:spacing w:after="0" w:line="240" w:lineRule="auto"/>
              <w:jc w:val="center"/>
              <w:rPr>
                <w:rFonts w:ascii="Calibri" w:eastAsia="Times New Roman" w:hAnsi="Calibri" w:cs="Times New Roman"/>
                <w:color w:val="000000"/>
                <w:sz w:val="24"/>
                <w:szCs w:val="24"/>
              </w:rPr>
            </w:pPr>
          </w:p>
        </w:tc>
        <w:tc>
          <w:tcPr>
            <w:tcW w:w="5641" w:type="dxa"/>
            <w:tcBorders>
              <w:top w:val="nil"/>
              <w:left w:val="nil"/>
              <w:bottom w:val="single" w:sz="4" w:space="0" w:color="auto"/>
              <w:right w:val="single" w:sz="4" w:space="0" w:color="auto"/>
            </w:tcBorders>
            <w:shd w:val="clear" w:color="auto" w:fill="auto"/>
            <w:noWrap/>
            <w:vAlign w:val="bottom"/>
          </w:tcPr>
          <w:p w14:paraId="27F5DB23" w14:textId="77777777" w:rsidR="00E822FF" w:rsidRPr="00337A21" w:rsidRDefault="00E822FF" w:rsidP="00337A21">
            <w:pPr>
              <w:spacing w:after="0" w:line="240" w:lineRule="auto"/>
              <w:jc w:val="center"/>
              <w:rPr>
                <w:rFonts w:ascii="Calibri" w:eastAsia="Times New Roman" w:hAnsi="Calibri" w:cs="Times New Roman"/>
                <w:color w:val="000000"/>
                <w:sz w:val="24"/>
                <w:szCs w:val="24"/>
              </w:rPr>
            </w:pPr>
          </w:p>
        </w:tc>
        <w:tc>
          <w:tcPr>
            <w:tcW w:w="2602" w:type="dxa"/>
            <w:gridSpan w:val="2"/>
            <w:tcBorders>
              <w:left w:val="single" w:sz="4" w:space="0" w:color="auto"/>
            </w:tcBorders>
            <w:shd w:val="clear" w:color="auto" w:fill="BFBFBF" w:themeFill="background1" w:themeFillShade="BF"/>
            <w:noWrap/>
            <w:vAlign w:val="bottom"/>
          </w:tcPr>
          <w:p w14:paraId="2314A214" w14:textId="013F637F" w:rsidR="00E822FF" w:rsidRDefault="00E822FF" w:rsidP="00337A21">
            <w:pPr>
              <w:spacing w:after="0" w:line="240" w:lineRule="auto"/>
              <w:jc w:val="center"/>
              <w:rPr>
                <w:rFonts w:ascii="Calibri" w:eastAsia="Times New Roman" w:hAnsi="Calibri" w:cs="Times New Roman"/>
                <w:sz w:val="24"/>
                <w:szCs w:val="24"/>
              </w:rPr>
            </w:pPr>
            <w:r>
              <w:rPr>
                <w:rFonts w:ascii="Calibri" w:eastAsia="Times New Roman" w:hAnsi="Calibri" w:cs="Times New Roman"/>
                <w:sz w:val="24"/>
                <w:szCs w:val="24"/>
              </w:rPr>
              <w:t>Meeting</w:t>
            </w:r>
          </w:p>
        </w:tc>
      </w:tr>
      <w:tr w:rsidR="00E822FF" w:rsidRPr="00CB535B" w14:paraId="44250C04" w14:textId="699A8B9D" w:rsidTr="00E822FF">
        <w:trPr>
          <w:trHeight w:val="269"/>
        </w:trPr>
        <w:tc>
          <w:tcPr>
            <w:tcW w:w="2547" w:type="dxa"/>
            <w:tcBorders>
              <w:top w:val="single" w:sz="4" w:space="0" w:color="auto"/>
            </w:tcBorders>
            <w:shd w:val="clear" w:color="auto" w:fill="BFBFBF" w:themeFill="background1" w:themeFillShade="BF"/>
            <w:noWrap/>
            <w:vAlign w:val="bottom"/>
            <w:hideMark/>
          </w:tcPr>
          <w:p w14:paraId="364B39DD" w14:textId="77777777" w:rsidR="00E822FF" w:rsidRPr="00CB535B" w:rsidRDefault="00E822FF" w:rsidP="00337A21">
            <w:pPr>
              <w:spacing w:after="0" w:line="240" w:lineRule="auto"/>
              <w:jc w:val="center"/>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Date</w:t>
            </w:r>
          </w:p>
        </w:tc>
        <w:tc>
          <w:tcPr>
            <w:tcW w:w="5641" w:type="dxa"/>
            <w:tcBorders>
              <w:top w:val="single" w:sz="4" w:space="0" w:color="auto"/>
            </w:tcBorders>
            <w:shd w:val="clear" w:color="auto" w:fill="BFBFBF" w:themeFill="background1" w:themeFillShade="BF"/>
            <w:noWrap/>
            <w:vAlign w:val="bottom"/>
            <w:hideMark/>
          </w:tcPr>
          <w:p w14:paraId="7EF797EA" w14:textId="77777777" w:rsidR="00E822FF" w:rsidRPr="00CB535B" w:rsidRDefault="00E822FF" w:rsidP="00337A21">
            <w:pPr>
              <w:spacing w:after="0" w:line="240" w:lineRule="auto"/>
              <w:jc w:val="center"/>
              <w:rPr>
                <w:rFonts w:ascii="Calibri" w:eastAsia="Times New Roman" w:hAnsi="Calibri" w:cs="Times New Roman"/>
                <w:color w:val="000000"/>
                <w:sz w:val="24"/>
                <w:szCs w:val="24"/>
              </w:rPr>
            </w:pPr>
            <w:r w:rsidRPr="00337A21">
              <w:rPr>
                <w:rFonts w:ascii="Calibri" w:eastAsia="Times New Roman" w:hAnsi="Calibri" w:cs="Times New Roman"/>
                <w:color w:val="000000"/>
                <w:sz w:val="24"/>
                <w:szCs w:val="24"/>
              </w:rPr>
              <w:t>Objective</w:t>
            </w:r>
          </w:p>
        </w:tc>
        <w:tc>
          <w:tcPr>
            <w:tcW w:w="1251" w:type="dxa"/>
            <w:shd w:val="clear" w:color="auto" w:fill="BFBFBF" w:themeFill="background1" w:themeFillShade="BF"/>
            <w:noWrap/>
            <w:vAlign w:val="bottom"/>
            <w:hideMark/>
          </w:tcPr>
          <w:p w14:paraId="7B8BFAE5" w14:textId="4E3BF3B9" w:rsidR="00E822FF" w:rsidRPr="00CB535B" w:rsidRDefault="00E822FF" w:rsidP="00337A21">
            <w:pPr>
              <w:spacing w:after="0" w:line="240" w:lineRule="auto"/>
              <w:jc w:val="center"/>
              <w:rPr>
                <w:rFonts w:ascii="Calibri" w:eastAsia="Times New Roman" w:hAnsi="Calibri" w:cs="Times New Roman"/>
                <w:sz w:val="24"/>
                <w:szCs w:val="24"/>
              </w:rPr>
            </w:pPr>
            <w:r>
              <w:rPr>
                <w:rFonts w:ascii="Calibri" w:eastAsia="Times New Roman" w:hAnsi="Calibri" w:cs="Times New Roman"/>
                <w:sz w:val="24"/>
                <w:szCs w:val="24"/>
              </w:rPr>
              <w:t xml:space="preserve">Faculty </w:t>
            </w:r>
          </w:p>
        </w:tc>
        <w:tc>
          <w:tcPr>
            <w:tcW w:w="1351" w:type="dxa"/>
            <w:shd w:val="clear" w:color="auto" w:fill="BFBFBF" w:themeFill="background1" w:themeFillShade="BF"/>
          </w:tcPr>
          <w:p w14:paraId="68EB08A2" w14:textId="4C7BD2F9" w:rsidR="00E822FF" w:rsidRDefault="00E822FF" w:rsidP="00337A21">
            <w:pPr>
              <w:spacing w:after="0" w:line="240" w:lineRule="auto"/>
              <w:jc w:val="center"/>
              <w:rPr>
                <w:rFonts w:ascii="Calibri" w:eastAsia="Times New Roman" w:hAnsi="Calibri" w:cs="Times New Roman"/>
                <w:sz w:val="24"/>
                <w:szCs w:val="24"/>
              </w:rPr>
            </w:pPr>
            <w:r>
              <w:rPr>
                <w:rFonts w:ascii="Calibri" w:eastAsia="Times New Roman" w:hAnsi="Calibri" w:cs="Times New Roman"/>
                <w:sz w:val="24"/>
                <w:szCs w:val="24"/>
              </w:rPr>
              <w:t>Sponsors</w:t>
            </w:r>
          </w:p>
        </w:tc>
      </w:tr>
      <w:tr w:rsidR="00E822FF" w:rsidRPr="00CB535B" w14:paraId="3A49AC3B" w14:textId="1BB71FB2" w:rsidTr="00E822FF">
        <w:trPr>
          <w:trHeight w:val="341"/>
        </w:trPr>
        <w:tc>
          <w:tcPr>
            <w:tcW w:w="2547" w:type="dxa"/>
            <w:shd w:val="clear" w:color="auto" w:fill="BFBFBF" w:themeFill="background1" w:themeFillShade="BF"/>
            <w:noWrap/>
            <w:vAlign w:val="bottom"/>
            <w:hideMark/>
          </w:tcPr>
          <w:p w14:paraId="5C4AD3C9"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December 29 2017</w:t>
            </w:r>
          </w:p>
        </w:tc>
        <w:tc>
          <w:tcPr>
            <w:tcW w:w="5641" w:type="dxa"/>
            <w:shd w:val="clear" w:color="auto" w:fill="auto"/>
            <w:noWrap/>
            <w:vAlign w:val="bottom"/>
            <w:hideMark/>
          </w:tcPr>
          <w:p w14:paraId="3DABBA29" w14:textId="77777777" w:rsidR="00E822FF" w:rsidRPr="00CB535B" w:rsidRDefault="00E822FF" w:rsidP="00B04C6D">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Preliminary</w:t>
            </w:r>
            <w:r w:rsidRPr="00CB535B">
              <w:rPr>
                <w:rFonts w:ascii="Calibri" w:eastAsia="Times New Roman" w:hAnsi="Calibri" w:cs="Times New Roman"/>
                <w:color w:val="000000"/>
                <w:sz w:val="24"/>
                <w:szCs w:val="24"/>
              </w:rPr>
              <w:t xml:space="preserve"> research for information Gathering</w:t>
            </w:r>
          </w:p>
        </w:tc>
        <w:tc>
          <w:tcPr>
            <w:tcW w:w="1251" w:type="dxa"/>
            <w:shd w:val="clear" w:color="auto" w:fill="auto"/>
            <w:noWrap/>
            <w:vAlign w:val="bottom"/>
            <w:hideMark/>
          </w:tcPr>
          <w:p w14:paraId="00117F34"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5B47B845"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2847230C" w14:textId="69750947" w:rsidTr="00E822FF">
        <w:trPr>
          <w:trHeight w:val="320"/>
        </w:trPr>
        <w:tc>
          <w:tcPr>
            <w:tcW w:w="2547" w:type="dxa"/>
            <w:shd w:val="clear" w:color="auto" w:fill="BFBFBF" w:themeFill="background1" w:themeFillShade="BF"/>
            <w:noWrap/>
            <w:vAlign w:val="bottom"/>
            <w:hideMark/>
          </w:tcPr>
          <w:p w14:paraId="37613212"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5 2018</w:t>
            </w:r>
          </w:p>
        </w:tc>
        <w:tc>
          <w:tcPr>
            <w:tcW w:w="5641" w:type="dxa"/>
            <w:shd w:val="clear" w:color="auto" w:fill="auto"/>
            <w:noWrap/>
            <w:vAlign w:val="bottom"/>
            <w:hideMark/>
          </w:tcPr>
          <w:p w14:paraId="26CAAD77"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Choosing a defined Project Topic</w:t>
            </w:r>
          </w:p>
        </w:tc>
        <w:tc>
          <w:tcPr>
            <w:tcW w:w="1251" w:type="dxa"/>
            <w:shd w:val="clear" w:color="auto" w:fill="auto"/>
            <w:noWrap/>
            <w:vAlign w:val="bottom"/>
            <w:hideMark/>
          </w:tcPr>
          <w:p w14:paraId="486D684D"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49F1DD4E" w14:textId="41DB8BEB" w:rsidR="00E822FF" w:rsidRPr="00CB535B" w:rsidRDefault="00FE57C3" w:rsidP="00337A21">
            <w:pPr>
              <w:spacing w:after="0" w:line="240" w:lineRule="auto"/>
              <w:jc w:val="cente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x</w:t>
            </w:r>
          </w:p>
        </w:tc>
      </w:tr>
      <w:tr w:rsidR="00E822FF" w:rsidRPr="00CB535B" w14:paraId="7F8D5556" w14:textId="5EC3E47B" w:rsidTr="00E822FF">
        <w:trPr>
          <w:trHeight w:val="320"/>
        </w:trPr>
        <w:tc>
          <w:tcPr>
            <w:tcW w:w="2547" w:type="dxa"/>
            <w:shd w:val="clear" w:color="auto" w:fill="BFBFBF" w:themeFill="background1" w:themeFillShade="BF"/>
            <w:noWrap/>
            <w:vAlign w:val="bottom"/>
            <w:hideMark/>
          </w:tcPr>
          <w:p w14:paraId="4C184B5D"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12 2018</w:t>
            </w:r>
          </w:p>
        </w:tc>
        <w:tc>
          <w:tcPr>
            <w:tcW w:w="5641" w:type="dxa"/>
            <w:shd w:val="clear" w:color="auto" w:fill="auto"/>
            <w:noWrap/>
            <w:vAlign w:val="bottom"/>
            <w:hideMark/>
          </w:tcPr>
          <w:p w14:paraId="5B101DFA" w14:textId="430B2747" w:rsidR="00E822FF" w:rsidRPr="00CB535B" w:rsidRDefault="00E822FF" w:rsidP="00B04C6D">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Implementation </w:t>
            </w:r>
            <w:r w:rsidRPr="00CB535B">
              <w:rPr>
                <w:rFonts w:ascii="Calibri" w:eastAsia="Times New Roman" w:hAnsi="Calibri" w:cs="Times New Roman"/>
                <w:color w:val="000000"/>
                <w:sz w:val="24"/>
                <w:szCs w:val="24"/>
              </w:rPr>
              <w:t>Design Proposal</w:t>
            </w:r>
          </w:p>
        </w:tc>
        <w:tc>
          <w:tcPr>
            <w:tcW w:w="1251" w:type="dxa"/>
            <w:shd w:val="clear" w:color="auto" w:fill="auto"/>
            <w:noWrap/>
            <w:vAlign w:val="bottom"/>
            <w:hideMark/>
          </w:tcPr>
          <w:p w14:paraId="145AEEF1"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1C213926" w14:textId="1E9381C0"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06E915A8" w14:textId="419A20F3" w:rsidTr="00E822FF">
        <w:trPr>
          <w:trHeight w:val="320"/>
        </w:trPr>
        <w:tc>
          <w:tcPr>
            <w:tcW w:w="2547" w:type="dxa"/>
            <w:shd w:val="clear" w:color="auto" w:fill="BFBFBF" w:themeFill="background1" w:themeFillShade="BF"/>
            <w:noWrap/>
            <w:vAlign w:val="bottom"/>
            <w:hideMark/>
          </w:tcPr>
          <w:p w14:paraId="6C0FB083"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19 2018</w:t>
            </w:r>
          </w:p>
        </w:tc>
        <w:tc>
          <w:tcPr>
            <w:tcW w:w="5641" w:type="dxa"/>
            <w:shd w:val="clear" w:color="auto" w:fill="auto"/>
            <w:noWrap/>
            <w:vAlign w:val="bottom"/>
            <w:hideMark/>
          </w:tcPr>
          <w:p w14:paraId="30F37D90" w14:textId="547461BB" w:rsidR="00E822FF" w:rsidRPr="00CB535B" w:rsidRDefault="00691E70" w:rsidP="00691E70">
            <w:pPr>
              <w:spacing w:after="0" w:line="240" w:lineRule="auto"/>
              <w:rPr>
                <w:rFonts w:ascii="Calibri" w:eastAsia="Times New Roman" w:hAnsi="Calibri" w:cs="Times New Roman"/>
                <w:color w:val="000000"/>
                <w:sz w:val="24"/>
                <w:szCs w:val="24"/>
              </w:rPr>
            </w:pPr>
            <w:r>
              <w:rPr>
                <w:rFonts w:ascii="Calibri" w:eastAsia="Times New Roman" w:hAnsi="Calibri" w:cs="Times New Roman" w:hint="eastAsia"/>
                <w:color w:val="000000"/>
                <w:sz w:val="24"/>
                <w:szCs w:val="24"/>
                <w:lang w:eastAsia="zh-CN"/>
              </w:rPr>
              <w:t xml:space="preserve">Submit the </w:t>
            </w:r>
            <w:r w:rsidR="00E822FF" w:rsidRPr="00CB535B">
              <w:rPr>
                <w:rFonts w:ascii="Calibri" w:eastAsia="Times New Roman" w:hAnsi="Calibri" w:cs="Times New Roman"/>
                <w:color w:val="000000"/>
                <w:sz w:val="24"/>
                <w:szCs w:val="24"/>
              </w:rPr>
              <w:t xml:space="preserve">Proposal &amp; Adjustment </w:t>
            </w:r>
          </w:p>
        </w:tc>
        <w:tc>
          <w:tcPr>
            <w:tcW w:w="1251" w:type="dxa"/>
            <w:shd w:val="clear" w:color="auto" w:fill="auto"/>
            <w:noWrap/>
            <w:vAlign w:val="bottom"/>
            <w:hideMark/>
          </w:tcPr>
          <w:p w14:paraId="0824CD6A"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50EEE251" w14:textId="1BE57240" w:rsidR="00E822FF" w:rsidRPr="00CB535B" w:rsidRDefault="00FE57C3" w:rsidP="00337A21">
            <w:pPr>
              <w:spacing w:after="0" w:line="240" w:lineRule="auto"/>
              <w:jc w:val="cente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x</w:t>
            </w:r>
          </w:p>
        </w:tc>
      </w:tr>
      <w:tr w:rsidR="00E822FF" w:rsidRPr="00CB535B" w14:paraId="550BCE46" w14:textId="776D27AC" w:rsidTr="00E822FF">
        <w:trPr>
          <w:trHeight w:val="320"/>
        </w:trPr>
        <w:tc>
          <w:tcPr>
            <w:tcW w:w="2547" w:type="dxa"/>
            <w:shd w:val="clear" w:color="auto" w:fill="BFBFBF" w:themeFill="background1" w:themeFillShade="BF"/>
            <w:noWrap/>
            <w:vAlign w:val="bottom"/>
            <w:hideMark/>
          </w:tcPr>
          <w:p w14:paraId="36F07FB6"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26 2018</w:t>
            </w:r>
          </w:p>
        </w:tc>
        <w:tc>
          <w:tcPr>
            <w:tcW w:w="5641" w:type="dxa"/>
            <w:shd w:val="clear" w:color="auto" w:fill="auto"/>
            <w:noWrap/>
            <w:vAlign w:val="bottom"/>
            <w:hideMark/>
          </w:tcPr>
          <w:p w14:paraId="43602D01"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Implementation</w:t>
            </w:r>
          </w:p>
        </w:tc>
        <w:tc>
          <w:tcPr>
            <w:tcW w:w="1251" w:type="dxa"/>
            <w:shd w:val="clear" w:color="auto" w:fill="auto"/>
            <w:noWrap/>
            <w:vAlign w:val="bottom"/>
            <w:hideMark/>
          </w:tcPr>
          <w:p w14:paraId="5BAB4891"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337A21">
              <w:rPr>
                <w:rFonts w:ascii="Calibri" w:eastAsia="Times New Roman" w:hAnsi="Calibri" w:cs="Times New Roman"/>
                <w:b/>
                <w:color w:val="000000"/>
                <w:sz w:val="24"/>
                <w:szCs w:val="24"/>
              </w:rPr>
              <w:t>*</w:t>
            </w:r>
          </w:p>
        </w:tc>
        <w:tc>
          <w:tcPr>
            <w:tcW w:w="1351" w:type="dxa"/>
          </w:tcPr>
          <w:p w14:paraId="3197E10E" w14:textId="77777777" w:rsidR="00E822FF" w:rsidRPr="00337A21"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1D29B4EB" w14:textId="2AA19B65" w:rsidTr="00E822FF">
        <w:trPr>
          <w:trHeight w:val="320"/>
        </w:trPr>
        <w:tc>
          <w:tcPr>
            <w:tcW w:w="2547" w:type="dxa"/>
            <w:shd w:val="clear" w:color="auto" w:fill="BFBFBF" w:themeFill="background1" w:themeFillShade="BF"/>
            <w:noWrap/>
            <w:vAlign w:val="bottom"/>
            <w:hideMark/>
          </w:tcPr>
          <w:p w14:paraId="40F526FA"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2 2018</w:t>
            </w:r>
          </w:p>
        </w:tc>
        <w:tc>
          <w:tcPr>
            <w:tcW w:w="5641" w:type="dxa"/>
            <w:shd w:val="clear" w:color="auto" w:fill="auto"/>
            <w:noWrap/>
            <w:vAlign w:val="bottom"/>
            <w:hideMark/>
          </w:tcPr>
          <w:p w14:paraId="17E50C9B"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Implementation</w:t>
            </w:r>
          </w:p>
        </w:tc>
        <w:tc>
          <w:tcPr>
            <w:tcW w:w="1251" w:type="dxa"/>
            <w:shd w:val="clear" w:color="auto" w:fill="auto"/>
            <w:noWrap/>
            <w:vAlign w:val="bottom"/>
            <w:hideMark/>
          </w:tcPr>
          <w:p w14:paraId="49214A3C"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337A21">
              <w:rPr>
                <w:rFonts w:ascii="Calibri" w:eastAsia="Times New Roman" w:hAnsi="Calibri" w:cs="Times New Roman"/>
                <w:b/>
                <w:color w:val="000000"/>
                <w:sz w:val="24"/>
                <w:szCs w:val="24"/>
              </w:rPr>
              <w:t>*</w:t>
            </w:r>
          </w:p>
        </w:tc>
        <w:tc>
          <w:tcPr>
            <w:tcW w:w="1351" w:type="dxa"/>
          </w:tcPr>
          <w:p w14:paraId="14D34C35" w14:textId="77777777" w:rsidR="00E822FF" w:rsidRPr="00337A21"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65607186" w14:textId="091F50EB" w:rsidTr="00E822FF">
        <w:trPr>
          <w:trHeight w:val="378"/>
        </w:trPr>
        <w:tc>
          <w:tcPr>
            <w:tcW w:w="2547" w:type="dxa"/>
            <w:shd w:val="clear" w:color="auto" w:fill="BFBFBF" w:themeFill="background1" w:themeFillShade="BF"/>
            <w:noWrap/>
            <w:vAlign w:val="bottom"/>
            <w:hideMark/>
          </w:tcPr>
          <w:p w14:paraId="640E5C08"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9 2018</w:t>
            </w:r>
          </w:p>
        </w:tc>
        <w:tc>
          <w:tcPr>
            <w:tcW w:w="5641" w:type="dxa"/>
            <w:shd w:val="clear" w:color="auto" w:fill="auto"/>
            <w:noWrap/>
            <w:vAlign w:val="bottom"/>
            <w:hideMark/>
          </w:tcPr>
          <w:p w14:paraId="15ED95BF" w14:textId="0FD629D0" w:rsidR="00E822FF" w:rsidRPr="00CB535B" w:rsidRDefault="00691E70" w:rsidP="00B04C6D">
            <w:pPr>
              <w:spacing w:after="0" w:line="240" w:lineRule="auto"/>
              <w:rPr>
                <w:rFonts w:ascii="Calibri" w:eastAsia="Times New Roman" w:hAnsi="Calibri" w:cs="Times New Roman"/>
                <w:color w:val="000000"/>
                <w:sz w:val="24"/>
                <w:szCs w:val="24"/>
              </w:rPr>
            </w:pPr>
            <w:r>
              <w:rPr>
                <w:rFonts w:ascii="Calibri" w:eastAsia="Times New Roman" w:hAnsi="Calibri" w:cs="Times New Roman" w:hint="eastAsia"/>
                <w:color w:val="000000"/>
                <w:sz w:val="24"/>
                <w:szCs w:val="24"/>
                <w:lang w:eastAsia="zh-CN"/>
              </w:rPr>
              <w:t xml:space="preserve">Submit the </w:t>
            </w:r>
            <w:r w:rsidR="00E822FF" w:rsidRPr="00CB535B">
              <w:rPr>
                <w:rFonts w:ascii="Calibri" w:eastAsia="Times New Roman" w:hAnsi="Calibri" w:cs="Times New Roman"/>
                <w:color w:val="000000"/>
                <w:sz w:val="24"/>
                <w:szCs w:val="24"/>
              </w:rPr>
              <w:t xml:space="preserve">Progress Report &amp; Implementation Feedback </w:t>
            </w:r>
          </w:p>
        </w:tc>
        <w:tc>
          <w:tcPr>
            <w:tcW w:w="1251" w:type="dxa"/>
            <w:shd w:val="clear" w:color="auto" w:fill="auto"/>
            <w:noWrap/>
            <w:vAlign w:val="bottom"/>
            <w:hideMark/>
          </w:tcPr>
          <w:p w14:paraId="56967702"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116FFBAD"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41B87EBF" w14:textId="1016C716" w:rsidTr="00E822FF">
        <w:trPr>
          <w:trHeight w:val="320"/>
        </w:trPr>
        <w:tc>
          <w:tcPr>
            <w:tcW w:w="2547" w:type="dxa"/>
            <w:shd w:val="clear" w:color="auto" w:fill="BFBFBF" w:themeFill="background1" w:themeFillShade="BF"/>
            <w:noWrap/>
            <w:vAlign w:val="bottom"/>
            <w:hideMark/>
          </w:tcPr>
          <w:p w14:paraId="3FF00DCD"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16 2018</w:t>
            </w:r>
          </w:p>
        </w:tc>
        <w:tc>
          <w:tcPr>
            <w:tcW w:w="5641" w:type="dxa"/>
            <w:shd w:val="clear" w:color="auto" w:fill="auto"/>
            <w:noWrap/>
            <w:vAlign w:val="bottom"/>
            <w:hideMark/>
          </w:tcPr>
          <w:p w14:paraId="774E4F6E"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Implementation Adjustment &amp; Testing</w:t>
            </w:r>
          </w:p>
        </w:tc>
        <w:tc>
          <w:tcPr>
            <w:tcW w:w="1251" w:type="dxa"/>
            <w:shd w:val="clear" w:color="auto" w:fill="auto"/>
            <w:noWrap/>
            <w:vAlign w:val="bottom"/>
            <w:hideMark/>
          </w:tcPr>
          <w:p w14:paraId="124A26A0"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54E0430D"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484F8312" w14:textId="3A791C12" w:rsidTr="00E822FF">
        <w:trPr>
          <w:trHeight w:val="320"/>
        </w:trPr>
        <w:tc>
          <w:tcPr>
            <w:tcW w:w="2547" w:type="dxa"/>
            <w:shd w:val="clear" w:color="auto" w:fill="BFBFBF" w:themeFill="background1" w:themeFillShade="BF"/>
            <w:noWrap/>
            <w:vAlign w:val="bottom"/>
            <w:hideMark/>
          </w:tcPr>
          <w:p w14:paraId="5DE34F2F"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23 2018</w:t>
            </w:r>
          </w:p>
        </w:tc>
        <w:tc>
          <w:tcPr>
            <w:tcW w:w="5641" w:type="dxa"/>
            <w:shd w:val="clear" w:color="auto" w:fill="auto"/>
            <w:noWrap/>
            <w:vAlign w:val="bottom"/>
            <w:hideMark/>
          </w:tcPr>
          <w:p w14:paraId="7461AA31"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Final Report &amp; Check-in</w:t>
            </w:r>
          </w:p>
        </w:tc>
        <w:tc>
          <w:tcPr>
            <w:tcW w:w="1251" w:type="dxa"/>
            <w:shd w:val="clear" w:color="auto" w:fill="auto"/>
            <w:noWrap/>
            <w:vAlign w:val="bottom"/>
            <w:hideMark/>
          </w:tcPr>
          <w:p w14:paraId="61CB1E1F"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5336A9EB" w14:textId="4C5CD060" w:rsidR="00E822FF" w:rsidRPr="00CB535B" w:rsidRDefault="00FE57C3" w:rsidP="00337A21">
            <w:pPr>
              <w:spacing w:after="0" w:line="240" w:lineRule="auto"/>
              <w:jc w:val="cente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x</w:t>
            </w:r>
          </w:p>
        </w:tc>
      </w:tr>
      <w:tr w:rsidR="00E822FF" w:rsidRPr="00CB535B" w14:paraId="1663D287" w14:textId="73216BDE" w:rsidTr="00E822FF">
        <w:trPr>
          <w:trHeight w:val="320"/>
        </w:trPr>
        <w:tc>
          <w:tcPr>
            <w:tcW w:w="2547" w:type="dxa"/>
            <w:shd w:val="clear" w:color="auto" w:fill="BFBFBF" w:themeFill="background1" w:themeFillShade="BF"/>
            <w:noWrap/>
            <w:vAlign w:val="bottom"/>
            <w:hideMark/>
          </w:tcPr>
          <w:p w14:paraId="2D643463"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March 2 2018</w:t>
            </w:r>
          </w:p>
        </w:tc>
        <w:tc>
          <w:tcPr>
            <w:tcW w:w="5641" w:type="dxa"/>
            <w:shd w:val="clear" w:color="auto" w:fill="auto"/>
            <w:noWrap/>
            <w:vAlign w:val="bottom"/>
            <w:hideMark/>
          </w:tcPr>
          <w:p w14:paraId="783A948D"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Faculty Advisor and Sponsor Final Project Evaluation</w:t>
            </w:r>
          </w:p>
        </w:tc>
        <w:tc>
          <w:tcPr>
            <w:tcW w:w="1251" w:type="dxa"/>
            <w:shd w:val="clear" w:color="auto" w:fill="auto"/>
            <w:noWrap/>
            <w:vAlign w:val="bottom"/>
            <w:hideMark/>
          </w:tcPr>
          <w:p w14:paraId="7A61D636" w14:textId="28506692" w:rsidR="00E822FF" w:rsidRPr="00CB535B" w:rsidRDefault="00FE57C3" w:rsidP="00337A21">
            <w:pPr>
              <w:spacing w:after="0" w:line="240" w:lineRule="auto"/>
              <w:jc w:val="cente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x</w:t>
            </w:r>
          </w:p>
        </w:tc>
        <w:tc>
          <w:tcPr>
            <w:tcW w:w="1351" w:type="dxa"/>
          </w:tcPr>
          <w:p w14:paraId="64341922" w14:textId="1FB2C586" w:rsidR="00E822FF" w:rsidRPr="00CB535B" w:rsidRDefault="00FE57C3" w:rsidP="00337A21">
            <w:pPr>
              <w:spacing w:after="0" w:line="240" w:lineRule="auto"/>
              <w:jc w:val="center"/>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x</w:t>
            </w:r>
          </w:p>
        </w:tc>
      </w:tr>
      <w:tr w:rsidR="00E822FF" w:rsidRPr="00CB535B" w14:paraId="45C4A91C" w14:textId="3DB5265C" w:rsidTr="00E822FF">
        <w:trPr>
          <w:trHeight w:val="320"/>
        </w:trPr>
        <w:tc>
          <w:tcPr>
            <w:tcW w:w="2547" w:type="dxa"/>
            <w:shd w:val="clear" w:color="auto" w:fill="BFBFBF" w:themeFill="background1" w:themeFillShade="BF"/>
            <w:noWrap/>
            <w:vAlign w:val="bottom"/>
            <w:hideMark/>
          </w:tcPr>
          <w:p w14:paraId="0E9030BB"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March 9 2018</w:t>
            </w:r>
          </w:p>
        </w:tc>
        <w:tc>
          <w:tcPr>
            <w:tcW w:w="5641" w:type="dxa"/>
            <w:shd w:val="clear" w:color="auto" w:fill="auto"/>
            <w:noWrap/>
            <w:vAlign w:val="bottom"/>
            <w:hideMark/>
          </w:tcPr>
          <w:p w14:paraId="4CAA2570"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Presentation Practice Run and Overview</w:t>
            </w:r>
          </w:p>
        </w:tc>
        <w:tc>
          <w:tcPr>
            <w:tcW w:w="1251" w:type="dxa"/>
            <w:shd w:val="clear" w:color="auto" w:fill="auto"/>
            <w:noWrap/>
            <w:vAlign w:val="bottom"/>
            <w:hideMark/>
          </w:tcPr>
          <w:p w14:paraId="366B19AC"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698D7EAC"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1E579B51" w14:textId="744171DC" w:rsidTr="00E822FF">
        <w:trPr>
          <w:trHeight w:val="320"/>
        </w:trPr>
        <w:tc>
          <w:tcPr>
            <w:tcW w:w="2547" w:type="dxa"/>
            <w:shd w:val="clear" w:color="auto" w:fill="BFBFBF" w:themeFill="background1" w:themeFillShade="BF"/>
            <w:noWrap/>
            <w:vAlign w:val="bottom"/>
            <w:hideMark/>
          </w:tcPr>
          <w:p w14:paraId="249877E8"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March 16 208</w:t>
            </w:r>
          </w:p>
        </w:tc>
        <w:tc>
          <w:tcPr>
            <w:tcW w:w="5641" w:type="dxa"/>
            <w:shd w:val="clear" w:color="auto" w:fill="auto"/>
            <w:noWrap/>
            <w:vAlign w:val="bottom"/>
            <w:hideMark/>
          </w:tcPr>
          <w:p w14:paraId="083CC5DE"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Colloquium Presentation</w:t>
            </w:r>
          </w:p>
        </w:tc>
        <w:tc>
          <w:tcPr>
            <w:tcW w:w="1251" w:type="dxa"/>
            <w:shd w:val="clear" w:color="auto" w:fill="auto"/>
            <w:noWrap/>
            <w:vAlign w:val="bottom"/>
            <w:hideMark/>
          </w:tcPr>
          <w:p w14:paraId="1E7F8D2C" w14:textId="77777777" w:rsidR="00E822FF" w:rsidRPr="00CB535B" w:rsidRDefault="00E822FF" w:rsidP="00B04C6D">
            <w:pPr>
              <w:spacing w:after="0" w:line="240" w:lineRule="auto"/>
              <w:rPr>
                <w:rFonts w:ascii="Calibri" w:eastAsia="Times New Roman" w:hAnsi="Calibri" w:cs="Times New Roman"/>
                <w:b/>
                <w:color w:val="000000"/>
                <w:sz w:val="24"/>
                <w:szCs w:val="24"/>
              </w:rPr>
            </w:pPr>
          </w:p>
        </w:tc>
        <w:tc>
          <w:tcPr>
            <w:tcW w:w="1351" w:type="dxa"/>
          </w:tcPr>
          <w:p w14:paraId="0DB9FBE9" w14:textId="77777777" w:rsidR="00E822FF" w:rsidRPr="00CB535B" w:rsidRDefault="00E822FF" w:rsidP="00B04C6D">
            <w:pPr>
              <w:spacing w:after="0" w:line="240" w:lineRule="auto"/>
              <w:rPr>
                <w:rFonts w:ascii="Calibri" w:eastAsia="Times New Roman" w:hAnsi="Calibri" w:cs="Times New Roman"/>
                <w:b/>
                <w:color w:val="000000"/>
                <w:sz w:val="24"/>
                <w:szCs w:val="24"/>
              </w:rPr>
            </w:pPr>
          </w:p>
        </w:tc>
      </w:tr>
    </w:tbl>
    <w:p w14:paraId="21EE2D19" w14:textId="77777777" w:rsidR="00337A21" w:rsidRDefault="00337A21" w:rsidP="00337A21">
      <w:pPr>
        <w:spacing w:after="0" w:line="240" w:lineRule="auto"/>
        <w:rPr>
          <w:rFonts w:ascii="Bookman Old Style" w:hAnsi="Bookman Old Style"/>
          <w:sz w:val="24"/>
          <w:szCs w:val="24"/>
        </w:rPr>
      </w:pPr>
      <w:r>
        <w:rPr>
          <w:rFonts w:ascii="Bookman Old Style" w:hAnsi="Bookman Old Style"/>
          <w:sz w:val="24"/>
          <w:szCs w:val="24"/>
        </w:rPr>
        <w:t>Note:</w:t>
      </w:r>
    </w:p>
    <w:p w14:paraId="4944D42D" w14:textId="77777777" w:rsidR="00337A21" w:rsidRPr="00337A21" w:rsidRDefault="00337A21" w:rsidP="00337A21">
      <w:pPr>
        <w:spacing w:after="0" w:line="240" w:lineRule="auto"/>
        <w:rPr>
          <w:rFonts w:ascii="Bookman Old Style" w:hAnsi="Bookman Old Style"/>
          <w:b/>
          <w:sz w:val="24"/>
          <w:szCs w:val="24"/>
        </w:rPr>
      </w:pPr>
      <w:r w:rsidRPr="00337A21">
        <w:rPr>
          <w:rFonts w:ascii="Bookman Old Style" w:hAnsi="Bookman Old Style"/>
          <w:b/>
          <w:sz w:val="24"/>
          <w:szCs w:val="24"/>
        </w:rPr>
        <w:t>x – Expected meetings with Faculty advisor</w:t>
      </w:r>
    </w:p>
    <w:p w14:paraId="708C8FBF" w14:textId="62727E51" w:rsidR="00337A21" w:rsidRPr="00337A21" w:rsidRDefault="00337A21" w:rsidP="00337A21">
      <w:pPr>
        <w:spacing w:line="240" w:lineRule="auto"/>
        <w:rPr>
          <w:rFonts w:ascii="Bookman Old Style" w:hAnsi="Bookman Old Style"/>
          <w:b/>
          <w:sz w:val="24"/>
          <w:szCs w:val="24"/>
        </w:rPr>
      </w:pPr>
      <w:r w:rsidRPr="00337A21">
        <w:rPr>
          <w:rFonts w:ascii="Bookman Old Style" w:hAnsi="Bookman Old Style"/>
          <w:b/>
          <w:sz w:val="24"/>
          <w:szCs w:val="24"/>
        </w:rPr>
        <w:t>* –</w:t>
      </w:r>
      <w:r w:rsidR="00E822FF">
        <w:rPr>
          <w:rFonts w:ascii="Bookman Old Style" w:hAnsi="Bookman Old Style"/>
          <w:b/>
          <w:sz w:val="24"/>
          <w:szCs w:val="24"/>
        </w:rPr>
        <w:t xml:space="preserve"> P</w:t>
      </w:r>
      <w:r w:rsidRPr="00337A21">
        <w:rPr>
          <w:rFonts w:ascii="Bookman Old Style" w:hAnsi="Bookman Old Style"/>
          <w:b/>
          <w:sz w:val="24"/>
          <w:szCs w:val="24"/>
        </w:rPr>
        <w:t xml:space="preserve">ossible meeting with Faculty advisor   </w:t>
      </w:r>
    </w:p>
    <w:p w14:paraId="364ACB68" w14:textId="1EEED7C3" w:rsidR="00337A21" w:rsidRDefault="00337A21" w:rsidP="00337A21">
      <w:pPr>
        <w:pBdr>
          <w:bottom w:val="single" w:sz="6" w:space="1" w:color="auto"/>
        </w:pBdr>
        <w:spacing w:after="0" w:line="240" w:lineRule="auto"/>
        <w:rPr>
          <w:rFonts w:ascii="Bookman Old Style" w:hAnsi="Bookman Old Style"/>
          <w:sz w:val="24"/>
          <w:szCs w:val="24"/>
        </w:rPr>
      </w:pPr>
      <w:r>
        <w:rPr>
          <w:rFonts w:ascii="Bookman Old Style" w:hAnsi="Bookman Old Style"/>
          <w:sz w:val="24"/>
          <w:szCs w:val="24"/>
        </w:rPr>
        <w:t>Key Dates:</w:t>
      </w:r>
    </w:p>
    <w:p w14:paraId="4FAE9BFA" w14:textId="7E94CE81" w:rsidR="00337A21" w:rsidRPr="00337A21" w:rsidRDefault="00337A21" w:rsidP="00337A21">
      <w:pPr>
        <w:spacing w:after="0" w:line="240" w:lineRule="auto"/>
        <w:rPr>
          <w:rFonts w:ascii="Bookman Old Style" w:hAnsi="Bookman Old Style"/>
          <w:i/>
          <w:sz w:val="24"/>
          <w:szCs w:val="24"/>
        </w:rPr>
      </w:pPr>
      <w:r w:rsidRPr="00337A21">
        <w:rPr>
          <w:rFonts w:ascii="Bookman Old Style" w:hAnsi="Bookman Old Style"/>
          <w:i/>
          <w:sz w:val="24"/>
          <w:szCs w:val="24"/>
        </w:rPr>
        <w:t>Jan 5: Post Research, Defining a topic</w:t>
      </w:r>
    </w:p>
    <w:p w14:paraId="2DC32320" w14:textId="6CE3CB27" w:rsidR="00337A21" w:rsidRPr="00337A21" w:rsidRDefault="00337A21" w:rsidP="00337A21">
      <w:pPr>
        <w:spacing w:after="0" w:line="240" w:lineRule="auto"/>
        <w:rPr>
          <w:rFonts w:ascii="Bookman Old Style" w:hAnsi="Bookman Old Style"/>
          <w:i/>
          <w:sz w:val="24"/>
          <w:szCs w:val="24"/>
        </w:rPr>
      </w:pPr>
      <w:r w:rsidRPr="00337A21">
        <w:rPr>
          <w:rFonts w:ascii="Bookman Old Style" w:hAnsi="Bookman Old Style"/>
          <w:i/>
          <w:sz w:val="24"/>
          <w:szCs w:val="24"/>
        </w:rPr>
        <w:t>Jan 12 – Jan 19: Implementation Design feedback and adjustments to the project</w:t>
      </w:r>
    </w:p>
    <w:p w14:paraId="45B2663A" w14:textId="77777777" w:rsidR="00337A21" w:rsidRPr="00337A21" w:rsidRDefault="00337A21" w:rsidP="00337A21">
      <w:pPr>
        <w:spacing w:after="0" w:line="240" w:lineRule="auto"/>
        <w:rPr>
          <w:rFonts w:ascii="Bookman Old Style" w:hAnsi="Bookman Old Style"/>
          <w:i/>
          <w:sz w:val="24"/>
          <w:szCs w:val="24"/>
        </w:rPr>
      </w:pPr>
      <w:r w:rsidRPr="00337A21">
        <w:rPr>
          <w:rFonts w:ascii="Bookman Old Style" w:hAnsi="Bookman Old Style"/>
          <w:i/>
          <w:sz w:val="24"/>
          <w:szCs w:val="24"/>
        </w:rPr>
        <w:t>Jan 26 – Feb 9: Implementation of Project</w:t>
      </w:r>
    </w:p>
    <w:p w14:paraId="17333C75" w14:textId="222FE163" w:rsidR="008F4106" w:rsidRPr="00337A21" w:rsidRDefault="00337A21" w:rsidP="00337A21">
      <w:pPr>
        <w:pBdr>
          <w:bottom w:val="single" w:sz="6" w:space="1" w:color="auto"/>
        </w:pBdr>
        <w:spacing w:after="0" w:line="240" w:lineRule="auto"/>
        <w:rPr>
          <w:rFonts w:ascii="Bookman Old Style" w:hAnsi="Bookman Old Style"/>
          <w:i/>
          <w:sz w:val="24"/>
          <w:szCs w:val="24"/>
        </w:rPr>
      </w:pPr>
      <w:r w:rsidRPr="00337A21">
        <w:rPr>
          <w:rFonts w:ascii="Bookman Old Style" w:hAnsi="Bookman Old Style"/>
          <w:i/>
          <w:sz w:val="24"/>
          <w:szCs w:val="24"/>
        </w:rPr>
        <w:t xml:space="preserve">Feb 16: Testing and Feedback </w:t>
      </w:r>
    </w:p>
    <w:p w14:paraId="23A31E3C" w14:textId="77777777" w:rsidR="008F4106" w:rsidRPr="00337A21" w:rsidRDefault="008F4106" w:rsidP="00337A21">
      <w:pPr>
        <w:rPr>
          <w:rFonts w:ascii="Bookman Old Style" w:hAnsi="Bookman Old Style"/>
          <w:sz w:val="24"/>
          <w:szCs w:val="24"/>
        </w:rPr>
      </w:pPr>
    </w:p>
    <w:p w14:paraId="43CBB372" w14:textId="77777777" w:rsidR="000E7E82" w:rsidRDefault="00773ADB" w:rsidP="000E7E82">
      <w:pPr>
        <w:pStyle w:val="ListParagraph"/>
        <w:numPr>
          <w:ilvl w:val="0"/>
          <w:numId w:val="2"/>
        </w:numPr>
      </w:pPr>
      <w:r>
        <w:t>Describe the</w:t>
      </w:r>
      <w:r w:rsidR="000E7E82">
        <w:t xml:space="preserve"> methods and criteria you propose for evaluation of this </w:t>
      </w:r>
      <w:r>
        <w:t>capstone</w:t>
      </w:r>
      <w:r w:rsidR="008F4106">
        <w:t>.</w:t>
      </w:r>
      <w:r w:rsidR="000E7E82">
        <w:t xml:space="preserve"> Be specific.</w:t>
      </w:r>
    </w:p>
    <w:p w14:paraId="78AFF979" w14:textId="77777777" w:rsidR="008F4106" w:rsidRPr="008F4106" w:rsidRDefault="008F4106" w:rsidP="008F4106">
      <w:pPr>
        <w:pStyle w:val="ListParagraph"/>
        <w:rPr>
          <w:rFonts w:ascii="Bookman Old Style" w:hAnsi="Bookman Old Style"/>
          <w:sz w:val="24"/>
          <w:szCs w:val="24"/>
        </w:rPr>
      </w:pPr>
    </w:p>
    <w:p w14:paraId="0454E857" w14:textId="77777777" w:rsidR="00AE59A1" w:rsidRPr="007E6FF9" w:rsidRDefault="00AE59A1" w:rsidP="00AE59A1">
      <w:pPr>
        <w:pStyle w:val="ListParagraph"/>
        <w:ind w:left="0"/>
        <w:rPr>
          <w:rFonts w:cstheme="minorHAnsi"/>
          <w:szCs w:val="24"/>
        </w:rPr>
      </w:pPr>
      <w:r w:rsidRPr="007E6FF9">
        <w:rPr>
          <w:rFonts w:cstheme="minorHAnsi"/>
          <w:szCs w:val="24"/>
        </w:rPr>
        <w:lastRenderedPageBreak/>
        <w:t>The basic success criteria for this capstone would be the understanding knowledge attained from what genetic algorithmic neural networks are. However, in an overall project’s scope I feel the success criteria would be the ability to demonstrate a genetic algorithmic neural network in real time through a ping pong game, if the computer is able to play this game against itself following rules it has learned, this would be considered success.</w:t>
      </w:r>
    </w:p>
    <w:p w14:paraId="48620694" w14:textId="77777777" w:rsidR="00AE59A1" w:rsidRPr="008F4106" w:rsidRDefault="00AE59A1" w:rsidP="00AE59A1">
      <w:pPr>
        <w:pStyle w:val="ListParagraph"/>
        <w:rPr>
          <w:rFonts w:ascii="Bookman Old Style" w:hAnsi="Bookman Old Style"/>
          <w:sz w:val="24"/>
          <w:szCs w:val="24"/>
        </w:rPr>
      </w:pPr>
    </w:p>
    <w:p w14:paraId="061DAC49" w14:textId="77777777" w:rsidR="000E7E82" w:rsidRPr="008F4106" w:rsidRDefault="000E7E82" w:rsidP="000E7E82">
      <w:pPr>
        <w:pStyle w:val="ListParagraph"/>
        <w:rPr>
          <w:rFonts w:ascii="Bookman Old Style" w:hAnsi="Bookman Old Style"/>
          <w:sz w:val="24"/>
          <w:szCs w:val="24"/>
        </w:rPr>
      </w:pPr>
    </w:p>
    <w:p w14:paraId="3B672B76" w14:textId="77777777" w:rsidR="00470E0D" w:rsidRPr="008F4106" w:rsidRDefault="00470E0D" w:rsidP="000E7E82">
      <w:pPr>
        <w:pStyle w:val="ListParagraph"/>
        <w:rPr>
          <w:rFonts w:ascii="Bookman Old Style" w:hAnsi="Bookman Old Style"/>
          <w:sz w:val="24"/>
          <w:szCs w:val="24"/>
        </w:rPr>
      </w:pPr>
    </w:p>
    <w:p w14:paraId="7FFB1785" w14:textId="77777777" w:rsidR="000E7E82" w:rsidRDefault="000E7E82">
      <w:r>
        <w:br w:type="page"/>
      </w:r>
    </w:p>
    <w:p w14:paraId="5EC2385C" w14:textId="77777777" w:rsidR="000E7E82" w:rsidRDefault="000E7E82" w:rsidP="000E7E82">
      <w:pPr>
        <w:jc w:val="center"/>
        <w:rPr>
          <w:b/>
        </w:rPr>
      </w:pPr>
      <w:r w:rsidRPr="000E7E82">
        <w:rPr>
          <w:rFonts w:cstheme="minorHAnsi"/>
          <w:sz w:val="32"/>
          <w:szCs w:val="40"/>
        </w:rPr>
        <w:lastRenderedPageBreak/>
        <w:t xml:space="preserve">Student, Faculty Advisor &amp; </w:t>
      </w:r>
      <w:r w:rsidR="002A09DD">
        <w:rPr>
          <w:rFonts w:cstheme="minorHAnsi"/>
          <w:sz w:val="32"/>
          <w:szCs w:val="40"/>
        </w:rPr>
        <w:t xml:space="preserve">Capstone </w:t>
      </w:r>
      <w:r w:rsidRPr="000E7E82">
        <w:rPr>
          <w:rFonts w:cstheme="minorHAnsi"/>
          <w:sz w:val="32"/>
          <w:szCs w:val="40"/>
        </w:rPr>
        <w:t>Sponsor</w:t>
      </w:r>
      <w:r w:rsidRPr="000E7E82">
        <w:rPr>
          <w:rFonts w:cstheme="minorHAnsi"/>
          <w:sz w:val="32"/>
          <w:szCs w:val="40"/>
        </w:rPr>
        <w:br/>
      </w:r>
      <w:r w:rsidRPr="000E7E82">
        <w:rPr>
          <w:rFonts w:cstheme="minorHAnsi"/>
          <w:b/>
          <w:sz w:val="32"/>
          <w:szCs w:val="40"/>
        </w:rPr>
        <w:t xml:space="preserve">Statement </w:t>
      </w:r>
      <w:r w:rsidR="00D915AB" w:rsidRPr="000E7E82">
        <w:rPr>
          <w:rFonts w:cstheme="minorHAnsi"/>
          <w:b/>
          <w:sz w:val="32"/>
          <w:szCs w:val="40"/>
        </w:rPr>
        <w:t>of</w:t>
      </w:r>
      <w:r w:rsidRPr="000E7E82">
        <w:rPr>
          <w:rFonts w:cstheme="minorHAnsi"/>
          <w:b/>
          <w:sz w:val="32"/>
          <w:szCs w:val="40"/>
        </w:rPr>
        <w:t xml:space="preserve"> Agreement</w:t>
      </w:r>
      <w:r w:rsidR="005317E9">
        <w:pict w14:anchorId="297454E0">
          <v:rect id="_x0000_i1025" style="width:540pt;height:1.5pt" o:hralign="center" o:hrstd="t" o:hrnoshade="t" o:hr="t" fillcolor="black [3213]" stroked="f"/>
        </w:pict>
      </w:r>
    </w:p>
    <w:p w14:paraId="5BF902C1"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Pr="000E7E82">
        <w:rPr>
          <w:b/>
          <w:sz w:val="17"/>
          <w:szCs w:val="17"/>
        </w:rPr>
        <w:t>Student</w:t>
      </w:r>
      <w:r w:rsidRPr="000E7E82">
        <w:rPr>
          <w:sz w:val="17"/>
          <w:szCs w:val="17"/>
        </w:rPr>
        <w:t xml:space="preserve"> agrees to:</w:t>
      </w:r>
    </w:p>
    <w:p w14:paraId="7AEB7E13" w14:textId="77777777" w:rsidR="000E7E82" w:rsidRDefault="000E7E82" w:rsidP="000E7E82">
      <w:pPr>
        <w:numPr>
          <w:ilvl w:val="1"/>
          <w:numId w:val="8"/>
        </w:numPr>
        <w:spacing w:line="240" w:lineRule="auto"/>
        <w:rPr>
          <w:sz w:val="17"/>
          <w:szCs w:val="17"/>
        </w:rPr>
      </w:pPr>
      <w:r w:rsidRPr="000E7E82">
        <w:rPr>
          <w:sz w:val="17"/>
          <w:szCs w:val="17"/>
        </w:rPr>
        <w:t xml:space="preserve">Perform to the best of his or her ability and to the satisfaction of the </w:t>
      </w:r>
      <w:r w:rsidR="002A09DD">
        <w:rPr>
          <w:sz w:val="17"/>
          <w:szCs w:val="17"/>
        </w:rPr>
        <w:t xml:space="preserve">Capstone </w:t>
      </w:r>
      <w:r w:rsidRPr="000E7E82">
        <w:rPr>
          <w:sz w:val="17"/>
          <w:szCs w:val="17"/>
        </w:rPr>
        <w:t>sponsor(s) those assigned tasks related to the cooperative component of this contract and adhere to all personnel rules.</w:t>
      </w:r>
    </w:p>
    <w:p w14:paraId="3750A88C" w14:textId="77777777" w:rsidR="000E7E82" w:rsidRPr="000E7E82" w:rsidRDefault="000E7E82" w:rsidP="000E7E82">
      <w:pPr>
        <w:numPr>
          <w:ilvl w:val="1"/>
          <w:numId w:val="8"/>
        </w:numPr>
        <w:spacing w:line="240" w:lineRule="auto"/>
        <w:rPr>
          <w:sz w:val="17"/>
          <w:szCs w:val="17"/>
        </w:rPr>
      </w:pPr>
      <w:r w:rsidRPr="000E7E82">
        <w:rPr>
          <w:sz w:val="17"/>
          <w:szCs w:val="17"/>
        </w:rPr>
        <w:t>Perform to the best of his or her ability learning activities negotiated with the faculty advisor as stated in the contract, including communicating with the faculty advisor according to the scheduled course meetings and other scheduled events as indicated in the contract.</w:t>
      </w:r>
    </w:p>
    <w:p w14:paraId="2C5ED043" w14:textId="77777777" w:rsidR="000E7E82" w:rsidRPr="000E7E82" w:rsidRDefault="000E7E82" w:rsidP="000E7E82">
      <w:pPr>
        <w:numPr>
          <w:ilvl w:val="1"/>
          <w:numId w:val="8"/>
        </w:numPr>
        <w:spacing w:line="240" w:lineRule="auto"/>
        <w:rPr>
          <w:sz w:val="17"/>
          <w:szCs w:val="17"/>
        </w:rPr>
      </w:pPr>
      <w:r w:rsidRPr="000E7E82">
        <w:rPr>
          <w:sz w:val="17"/>
          <w:szCs w:val="17"/>
        </w:rPr>
        <w:t xml:space="preserve">Talk with the </w:t>
      </w:r>
      <w:r w:rsidR="002A09DD">
        <w:rPr>
          <w:sz w:val="17"/>
          <w:szCs w:val="17"/>
        </w:rPr>
        <w:t xml:space="preserve">Capstone </w:t>
      </w:r>
      <w:r w:rsidRPr="000E7E82">
        <w:rPr>
          <w:sz w:val="17"/>
          <w:szCs w:val="17"/>
        </w:rPr>
        <w:t xml:space="preserve">sponsor, faculty advisor, CSS Internship Coordinator, and other program representatives with regard to any changes, revisions, or concerns regarding the </w:t>
      </w:r>
      <w:r w:rsidR="002A09DD">
        <w:rPr>
          <w:sz w:val="17"/>
          <w:szCs w:val="17"/>
        </w:rPr>
        <w:t xml:space="preserve">Capstone </w:t>
      </w:r>
      <w:r w:rsidRPr="000E7E82">
        <w:rPr>
          <w:sz w:val="17"/>
          <w:szCs w:val="17"/>
        </w:rPr>
        <w:t>project. Meet with the CSS Academic Advisor to complete an audit of your degree completion.</w:t>
      </w:r>
    </w:p>
    <w:p w14:paraId="4C68662B" w14:textId="77777777" w:rsidR="000E7E82" w:rsidRPr="000E7E82" w:rsidRDefault="000E7E82" w:rsidP="000E7E82">
      <w:pPr>
        <w:numPr>
          <w:ilvl w:val="1"/>
          <w:numId w:val="8"/>
        </w:numPr>
        <w:spacing w:line="240" w:lineRule="auto"/>
        <w:rPr>
          <w:sz w:val="17"/>
          <w:szCs w:val="17"/>
        </w:rPr>
      </w:pPr>
      <w:r w:rsidRPr="000E7E82">
        <w:rPr>
          <w:sz w:val="17"/>
          <w:szCs w:val="17"/>
        </w:rPr>
        <w:t xml:space="preserve">Complete all deliverables as described in the contract, present findings at the CSS colloquium and prepare a final report and poster. </w:t>
      </w:r>
    </w:p>
    <w:p w14:paraId="5C245291" w14:textId="77777777" w:rsidR="000E7E82" w:rsidRPr="000E7E82" w:rsidRDefault="000E7E82" w:rsidP="000E7E82">
      <w:pPr>
        <w:numPr>
          <w:ilvl w:val="1"/>
          <w:numId w:val="8"/>
        </w:numPr>
        <w:spacing w:line="240" w:lineRule="auto"/>
        <w:rPr>
          <w:sz w:val="17"/>
          <w:szCs w:val="17"/>
        </w:rPr>
      </w:pPr>
      <w:r w:rsidRPr="000E7E82">
        <w:rPr>
          <w:sz w:val="17"/>
          <w:szCs w:val="17"/>
        </w:rPr>
        <w:t xml:space="preserve">Turn in a final assessment of your </w:t>
      </w:r>
      <w:r w:rsidR="002A09DD">
        <w:rPr>
          <w:sz w:val="17"/>
          <w:szCs w:val="17"/>
        </w:rPr>
        <w:t xml:space="preserve">Capstone </w:t>
      </w:r>
      <w:r w:rsidRPr="000E7E82">
        <w:rPr>
          <w:sz w:val="17"/>
          <w:szCs w:val="17"/>
        </w:rPr>
        <w:t>experience including any “lessons learned” and advice for future students.</w:t>
      </w:r>
    </w:p>
    <w:p w14:paraId="7880616F" w14:textId="77777777" w:rsidR="000E7E82" w:rsidRPr="000E7E82" w:rsidRDefault="000E7E82" w:rsidP="000E7E82">
      <w:pPr>
        <w:numPr>
          <w:ilvl w:val="1"/>
          <w:numId w:val="8"/>
        </w:numPr>
        <w:spacing w:line="240" w:lineRule="auto"/>
        <w:rPr>
          <w:sz w:val="17"/>
          <w:szCs w:val="17"/>
        </w:rPr>
      </w:pPr>
      <w:r w:rsidRPr="000E7E82">
        <w:rPr>
          <w:sz w:val="17"/>
          <w:szCs w:val="17"/>
        </w:rPr>
        <w:t>Prior to the completion of CSS 497, prepare an abstract to be approved by the faculty advisor and the internship sponsor. The approved abstract needs to be turned in to the CSS Internship Coordinator</w:t>
      </w:r>
    </w:p>
    <w:p w14:paraId="7026DA94"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Pr="000E7E82">
        <w:rPr>
          <w:b/>
          <w:sz w:val="17"/>
          <w:szCs w:val="17"/>
        </w:rPr>
        <w:t>Faculty Advisor</w:t>
      </w:r>
      <w:r w:rsidRPr="000E7E82">
        <w:rPr>
          <w:sz w:val="17"/>
          <w:szCs w:val="17"/>
        </w:rPr>
        <w:t xml:space="preserve"> agrees to:</w:t>
      </w:r>
    </w:p>
    <w:p w14:paraId="1D9C5854" w14:textId="77777777" w:rsidR="000E7E82" w:rsidRPr="000E7E82" w:rsidRDefault="000E7E82" w:rsidP="000E7E82">
      <w:pPr>
        <w:pStyle w:val="ListParagraph"/>
        <w:spacing w:line="240" w:lineRule="auto"/>
        <w:ind w:left="360"/>
        <w:rPr>
          <w:sz w:val="17"/>
          <w:szCs w:val="17"/>
        </w:rPr>
      </w:pPr>
    </w:p>
    <w:p w14:paraId="11F54C09"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Provide instructional support and guidance by communicating regularly with students about their on-site experiences, pertinent readings, theoretical frameworks, and project designs.</w:t>
      </w:r>
    </w:p>
    <w:p w14:paraId="0A72AD9F" w14:textId="77777777" w:rsidR="000E7E82" w:rsidRPr="000E7E82" w:rsidRDefault="000E7E82" w:rsidP="000E7E82">
      <w:pPr>
        <w:pStyle w:val="ListParagraph"/>
        <w:spacing w:line="240" w:lineRule="auto"/>
        <w:ind w:left="1080"/>
        <w:rPr>
          <w:sz w:val="17"/>
          <w:szCs w:val="17"/>
        </w:rPr>
      </w:pPr>
    </w:p>
    <w:p w14:paraId="6C7B50A6"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Utilize meeting times with the student as an opportunity to develop writing skills by reviewing one or more drafts of the final paper and/or software project, and the abstract.</w:t>
      </w:r>
    </w:p>
    <w:p w14:paraId="51D1F0BB" w14:textId="77777777" w:rsidR="000E7E82" w:rsidRPr="000E7E82" w:rsidRDefault="000E7E82" w:rsidP="000E7E82">
      <w:pPr>
        <w:pStyle w:val="ListParagraph"/>
        <w:spacing w:line="240" w:lineRule="auto"/>
        <w:ind w:left="1080"/>
        <w:rPr>
          <w:sz w:val="17"/>
          <w:szCs w:val="17"/>
        </w:rPr>
      </w:pPr>
    </w:p>
    <w:p w14:paraId="7E0D1CA8"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 xml:space="preserve">Approve an abstract of the project prior to assigning the course grade. At the end of each quarter, assign a decimal grade or credit/no credit grade according to the evaluation criteria identified in the </w:t>
      </w:r>
      <w:r w:rsidR="002A09DD">
        <w:rPr>
          <w:sz w:val="17"/>
          <w:szCs w:val="17"/>
        </w:rPr>
        <w:t xml:space="preserve">Capstone </w:t>
      </w:r>
      <w:r w:rsidRPr="000E7E82">
        <w:rPr>
          <w:sz w:val="17"/>
          <w:szCs w:val="17"/>
        </w:rPr>
        <w:t xml:space="preserve">Contract. (Note: these criteria are reviewed during the program approval process of the </w:t>
      </w:r>
      <w:r w:rsidR="002A09DD">
        <w:rPr>
          <w:sz w:val="17"/>
          <w:szCs w:val="17"/>
        </w:rPr>
        <w:t xml:space="preserve">Capstone </w:t>
      </w:r>
      <w:r w:rsidRPr="000E7E82">
        <w:rPr>
          <w:sz w:val="17"/>
          <w:szCs w:val="17"/>
        </w:rPr>
        <w:t xml:space="preserve">contract.) Upon completion of the 10-credit project, provide your final evaluation of the project. Incorporate any feedback received from the </w:t>
      </w:r>
      <w:r w:rsidR="002A09DD">
        <w:rPr>
          <w:sz w:val="17"/>
          <w:szCs w:val="17"/>
        </w:rPr>
        <w:t xml:space="preserve">Capstone </w:t>
      </w:r>
      <w:r w:rsidRPr="000E7E82">
        <w:rPr>
          <w:sz w:val="17"/>
          <w:szCs w:val="17"/>
        </w:rPr>
        <w:t>sponsor into your final evaluation.</w:t>
      </w:r>
    </w:p>
    <w:p w14:paraId="58115A5B" w14:textId="77777777" w:rsidR="000E7E82" w:rsidRPr="000E7E82" w:rsidRDefault="000E7E82" w:rsidP="000E7E82">
      <w:pPr>
        <w:pStyle w:val="ListParagraph"/>
        <w:spacing w:line="240" w:lineRule="auto"/>
        <w:ind w:left="1080"/>
        <w:rPr>
          <w:sz w:val="17"/>
          <w:szCs w:val="17"/>
        </w:rPr>
      </w:pPr>
    </w:p>
    <w:p w14:paraId="2CC442AE"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002A09DD">
        <w:rPr>
          <w:b/>
          <w:sz w:val="17"/>
          <w:szCs w:val="17"/>
        </w:rPr>
        <w:t xml:space="preserve">Capstone </w:t>
      </w:r>
      <w:r w:rsidRPr="000E7E82">
        <w:rPr>
          <w:b/>
          <w:sz w:val="17"/>
          <w:szCs w:val="17"/>
        </w:rPr>
        <w:t xml:space="preserve"> Sponsor</w:t>
      </w:r>
      <w:r w:rsidRPr="000E7E82">
        <w:rPr>
          <w:sz w:val="17"/>
          <w:szCs w:val="17"/>
        </w:rPr>
        <w:t xml:space="preserve"> agrees to:</w:t>
      </w:r>
    </w:p>
    <w:p w14:paraId="003EDD17" w14:textId="77777777" w:rsidR="000E7E82" w:rsidRPr="000E7E82" w:rsidRDefault="000E7E82" w:rsidP="000E7E82">
      <w:pPr>
        <w:numPr>
          <w:ilvl w:val="0"/>
          <w:numId w:val="9"/>
        </w:numPr>
        <w:spacing w:line="240" w:lineRule="auto"/>
        <w:rPr>
          <w:sz w:val="17"/>
          <w:szCs w:val="17"/>
        </w:rPr>
      </w:pPr>
      <w:r w:rsidRPr="000E7E82">
        <w:rPr>
          <w:sz w:val="17"/>
          <w:szCs w:val="17"/>
        </w:rPr>
        <w:t>Provide a good learning and training environment for the student, keeping routine work such as typing and filing to a minimum.</w:t>
      </w:r>
    </w:p>
    <w:p w14:paraId="06B46099" w14:textId="77777777" w:rsidR="000E7E82" w:rsidRPr="000E7E82" w:rsidRDefault="000E7E82" w:rsidP="000E7E82">
      <w:pPr>
        <w:numPr>
          <w:ilvl w:val="0"/>
          <w:numId w:val="9"/>
        </w:numPr>
        <w:spacing w:line="240" w:lineRule="auto"/>
        <w:rPr>
          <w:sz w:val="17"/>
          <w:szCs w:val="17"/>
        </w:rPr>
      </w:pPr>
      <w:r w:rsidRPr="000E7E82">
        <w:rPr>
          <w:sz w:val="17"/>
          <w:szCs w:val="17"/>
        </w:rPr>
        <w:t>Evaluate the proposal and make agreements, if applicable, with the student and faculty advisor pertaining to the following: a) any and all intellectual property rights; b) non-disclosure or confidentiality of specific sponsor methods, technologies and/or business strategies; c) time-limitations for non-compete agreements between all parties; and d) acknowledgement of any and all rights to ownership of pre-existing knowledge.</w:t>
      </w:r>
    </w:p>
    <w:p w14:paraId="50EA8BA0" w14:textId="77777777" w:rsidR="000E7E82" w:rsidRPr="000E7E82" w:rsidRDefault="000E7E82" w:rsidP="000E7E82">
      <w:pPr>
        <w:numPr>
          <w:ilvl w:val="0"/>
          <w:numId w:val="9"/>
        </w:numPr>
        <w:spacing w:line="240" w:lineRule="auto"/>
        <w:rPr>
          <w:sz w:val="17"/>
          <w:szCs w:val="17"/>
        </w:rPr>
      </w:pPr>
      <w:r w:rsidRPr="000E7E82">
        <w:rPr>
          <w:sz w:val="17"/>
          <w:szCs w:val="17"/>
        </w:rPr>
        <w:t>Work directly with the student and make explicit arrangements with the student concerning the overall goals described in this contract, communication with the student, expectations, and records of the student’s hours and performance.</w:t>
      </w:r>
    </w:p>
    <w:p w14:paraId="50FB4A43" w14:textId="77777777" w:rsidR="000E7E82" w:rsidRPr="000E7E82" w:rsidRDefault="000E7E82" w:rsidP="000E7E82">
      <w:pPr>
        <w:numPr>
          <w:ilvl w:val="0"/>
          <w:numId w:val="9"/>
        </w:numPr>
        <w:spacing w:line="240" w:lineRule="auto"/>
        <w:rPr>
          <w:sz w:val="17"/>
          <w:szCs w:val="17"/>
        </w:rPr>
      </w:pPr>
      <w:r w:rsidRPr="000E7E82">
        <w:rPr>
          <w:sz w:val="17"/>
          <w:szCs w:val="17"/>
        </w:rPr>
        <w:t>Approve an abstract of the project prior to completion of the contract. Complete an evaluation of the student’s performance. This evaluation will be sent to you by the CSS Internship Coordinator before the student can receive credit.</w:t>
      </w:r>
    </w:p>
    <w:p w14:paraId="535CD264" w14:textId="77777777" w:rsidR="000E7E82" w:rsidRPr="000E7E82" w:rsidRDefault="000E7E82" w:rsidP="000E7E82">
      <w:pPr>
        <w:spacing w:line="240" w:lineRule="auto"/>
        <w:rPr>
          <w:sz w:val="17"/>
          <w:szCs w:val="17"/>
        </w:rPr>
      </w:pPr>
      <w:r w:rsidRPr="000E7E82">
        <w:rPr>
          <w:sz w:val="17"/>
          <w:szCs w:val="17"/>
        </w:rPr>
        <w:t xml:space="preserve">The CSS Internship Coordinator will coordinate the internship and provide administrative support services as needed by the student, faculty advisor, and </w:t>
      </w:r>
      <w:r w:rsidR="002A09DD">
        <w:rPr>
          <w:sz w:val="17"/>
          <w:szCs w:val="17"/>
        </w:rPr>
        <w:t xml:space="preserve">Capstone </w:t>
      </w:r>
      <w:r w:rsidRPr="000E7E82">
        <w:rPr>
          <w:sz w:val="17"/>
          <w:szCs w:val="17"/>
        </w:rPr>
        <w:t xml:space="preserve">sponsor. </w:t>
      </w:r>
    </w:p>
    <w:p w14:paraId="2B002F4E" w14:textId="77777777" w:rsidR="000E7E82" w:rsidRPr="000E7E82" w:rsidRDefault="000E7E82" w:rsidP="000E7E82">
      <w:pPr>
        <w:spacing w:line="240" w:lineRule="auto"/>
        <w:rPr>
          <w:sz w:val="17"/>
          <w:szCs w:val="17"/>
        </w:rPr>
      </w:pPr>
      <w:r w:rsidRPr="000E7E82">
        <w:rPr>
          <w:sz w:val="17"/>
          <w:szCs w:val="17"/>
        </w:rPr>
        <w:t xml:space="preserve">This contract may be terminated or amended by the student, faculty advisor, or </w:t>
      </w:r>
      <w:r w:rsidR="002A09DD">
        <w:rPr>
          <w:sz w:val="17"/>
          <w:szCs w:val="17"/>
        </w:rPr>
        <w:t xml:space="preserve">Capstone </w:t>
      </w:r>
      <w:r w:rsidRPr="000E7E82">
        <w:rPr>
          <w:sz w:val="17"/>
          <w:szCs w:val="17"/>
        </w:rPr>
        <w:t>sponsor at any time upon two weeks written notice, which is received and agreed to by the other parties.</w:t>
      </w:r>
    </w:p>
    <w:p w14:paraId="4123892B" w14:textId="77777777" w:rsidR="000E7E82" w:rsidRPr="000E7E82" w:rsidRDefault="000E7E82" w:rsidP="000E7E82">
      <w:pPr>
        <w:spacing w:line="240" w:lineRule="auto"/>
        <w:rPr>
          <w:sz w:val="17"/>
          <w:szCs w:val="17"/>
        </w:rPr>
      </w:pPr>
      <w:r w:rsidRPr="000E7E82">
        <w:rPr>
          <w:sz w:val="17"/>
          <w:szCs w:val="17"/>
        </w:rPr>
        <w:t xml:space="preserve">Acknowledgement of the completion of the CE requirement for the Bachelor of Science in Computing &amp; Software Systems will be granted for the </w:t>
      </w:r>
      <w:r w:rsidR="002A09DD">
        <w:rPr>
          <w:sz w:val="17"/>
          <w:szCs w:val="17"/>
        </w:rPr>
        <w:t xml:space="preserve">Capstone </w:t>
      </w:r>
      <w:r w:rsidRPr="000E7E82">
        <w:rPr>
          <w:sz w:val="17"/>
          <w:szCs w:val="17"/>
        </w:rPr>
        <w:t xml:space="preserve">project when the CSS Program has received the following: a satisfactory evaluation of the student’s performance from the </w:t>
      </w:r>
      <w:r w:rsidR="00541258">
        <w:rPr>
          <w:sz w:val="17"/>
          <w:szCs w:val="17"/>
        </w:rPr>
        <w:t xml:space="preserve">Capstone </w:t>
      </w:r>
      <w:r w:rsidR="00541258" w:rsidRPr="000E7E82">
        <w:rPr>
          <w:sz w:val="17"/>
          <w:szCs w:val="17"/>
        </w:rPr>
        <w:t>sponsor</w:t>
      </w:r>
      <w:r w:rsidRPr="000E7E82">
        <w:rPr>
          <w:sz w:val="17"/>
          <w:szCs w:val="17"/>
        </w:rPr>
        <w:t xml:space="preserve">, a final grade, student assessment of the </w:t>
      </w:r>
      <w:r w:rsidR="00541258">
        <w:rPr>
          <w:sz w:val="17"/>
          <w:szCs w:val="17"/>
        </w:rPr>
        <w:t xml:space="preserve">Capstone </w:t>
      </w:r>
      <w:r w:rsidR="00541258" w:rsidRPr="000E7E82">
        <w:rPr>
          <w:sz w:val="17"/>
          <w:szCs w:val="17"/>
        </w:rPr>
        <w:t>experience</w:t>
      </w:r>
      <w:r w:rsidRPr="000E7E82">
        <w:rPr>
          <w:sz w:val="17"/>
          <w:szCs w:val="17"/>
        </w:rPr>
        <w:t xml:space="preserve">, and a copy of the student’s final paper or project. </w:t>
      </w:r>
    </w:p>
    <w:p w14:paraId="0B521B8E" w14:textId="77777777" w:rsidR="00A80C35" w:rsidRDefault="000E7E82" w:rsidP="00D915AB">
      <w:pPr>
        <w:spacing w:line="240" w:lineRule="auto"/>
        <w:rPr>
          <w:i/>
          <w:sz w:val="17"/>
          <w:szCs w:val="17"/>
        </w:rPr>
      </w:pPr>
      <w:r w:rsidRPr="000E7E82">
        <w:rPr>
          <w:i/>
          <w:sz w:val="17"/>
          <w:szCs w:val="17"/>
        </w:rPr>
        <w:t>CSS 497 provides students with the opportunity to earn academic credit while working on a project that has potential benefits for industry or community organizations. Students learn by connecting classroom theory and community-based experience through the completion of an academic project</w:t>
      </w:r>
      <w:r w:rsidR="00A80C35">
        <w:rPr>
          <w:i/>
          <w:sz w:val="17"/>
          <w:szCs w:val="17"/>
        </w:rPr>
        <w:t>.</w:t>
      </w:r>
    </w:p>
    <w:p w14:paraId="67F7BD66" w14:textId="77777777" w:rsidR="00216A57" w:rsidRPr="00AD49DA" w:rsidRDefault="00216A57" w:rsidP="009B4D45">
      <w:pPr>
        <w:rPr>
          <w:b/>
        </w:rPr>
      </w:pPr>
      <w:r w:rsidRPr="00AD49DA">
        <w:rPr>
          <w:b/>
        </w:rPr>
        <w:lastRenderedPageBreak/>
        <w:t xml:space="preserve">We, the undersigned, have read and approved the above proposal and understand the requirements of this proposal per the responsibilities identified in the preceding </w:t>
      </w:r>
      <w:r w:rsidR="005E7422">
        <w:rPr>
          <w:b/>
        </w:rPr>
        <w:t>‘</w:t>
      </w:r>
      <w:r w:rsidRPr="00AD49DA">
        <w:rPr>
          <w:b/>
        </w:rPr>
        <w:t>Statement of Agreement</w:t>
      </w:r>
      <w:r w:rsidR="005E7422">
        <w:rPr>
          <w:b/>
        </w:rPr>
        <w:t>’</w:t>
      </w:r>
      <w:r w:rsidRPr="00AD49DA">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867"/>
        <w:gridCol w:w="356"/>
        <w:gridCol w:w="2161"/>
        <w:gridCol w:w="1212"/>
        <w:gridCol w:w="351"/>
        <w:gridCol w:w="523"/>
        <w:gridCol w:w="1166"/>
        <w:gridCol w:w="604"/>
        <w:gridCol w:w="1514"/>
      </w:tblGrid>
      <w:tr w:rsidR="002277BE" w:rsidRPr="00EB0B46" w14:paraId="31839AA1" w14:textId="77777777" w:rsidTr="00101268">
        <w:trPr>
          <w:trHeight w:val="20"/>
        </w:trPr>
        <w:tc>
          <w:tcPr>
            <w:tcW w:w="2905" w:type="dxa"/>
            <w:tcBorders>
              <w:top w:val="single" w:sz="18" w:space="0" w:color="000000" w:themeColor="text1"/>
              <w:left w:val="single" w:sz="18" w:space="0" w:color="000000" w:themeColor="text1"/>
              <w:bottom w:val="single" w:sz="4" w:space="0" w:color="auto"/>
              <w:right w:val="single" w:sz="8" w:space="0" w:color="D9D9D9" w:themeColor="background1" w:themeShade="D9"/>
            </w:tcBorders>
          </w:tcPr>
          <w:p w14:paraId="2629CF58" w14:textId="7604E3A1" w:rsidR="00216A57" w:rsidRPr="000C3741" w:rsidRDefault="00691E70">
            <w:pPr>
              <w:rPr>
                <w:lang w:eastAsia="zh-CN"/>
              </w:rPr>
            </w:pPr>
            <w:ins w:id="3" w:author="Microsoft Office User" w:date="2017-12-25T20:48:00Z">
              <w:r>
                <w:rPr>
                  <w:rFonts w:hint="eastAsia"/>
                  <w:lang w:eastAsia="zh-CN"/>
                </w:rPr>
                <w:t>Dong Si</w:t>
              </w:r>
            </w:ins>
          </w:p>
        </w:tc>
        <w:tc>
          <w:tcPr>
            <w:tcW w:w="3870" w:type="dxa"/>
            <w:gridSpan w:val="3"/>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2D041BEA" w14:textId="00EE297E" w:rsidR="002277BE" w:rsidRPr="00EB0B46" w:rsidRDefault="00691E70">
            <w:pPr>
              <w:rPr>
                <w:sz w:val="16"/>
                <w:szCs w:val="16"/>
              </w:rPr>
            </w:pPr>
            <w:ins w:id="4" w:author="Microsoft Office User" w:date="2017-12-25T20:49:00Z">
              <w:r w:rsidRPr="00763545">
                <w:rPr>
                  <w:noProof/>
                  <w:sz w:val="16"/>
                  <w:szCs w:val="16"/>
                </w:rPr>
                <w:drawing>
                  <wp:inline distT="0" distB="0" distL="0" distR="0" wp14:anchorId="4BBA6F29" wp14:editId="46E53845">
                    <wp:extent cx="597285" cy="186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1">
                              <a:extLst>
                                <a:ext uri="{28A0092B-C50C-407E-A947-70E740481C1C}">
                                  <a14:useLocalDpi xmlns:a14="http://schemas.microsoft.com/office/drawing/2010/main" val="0"/>
                                </a:ext>
                              </a:extLst>
                            </a:blip>
                            <a:stretch>
                              <a:fillRect/>
                            </a:stretch>
                          </pic:blipFill>
                          <pic:spPr>
                            <a:xfrm>
                              <a:off x="0" y="0"/>
                              <a:ext cx="612370" cy="191657"/>
                            </a:xfrm>
                            <a:prstGeom prst="rect">
                              <a:avLst/>
                            </a:prstGeom>
                          </pic:spPr>
                        </pic:pic>
                      </a:graphicData>
                    </a:graphic>
                  </wp:inline>
                </w:drawing>
              </w:r>
            </w:ins>
          </w:p>
        </w:tc>
        <w:tc>
          <w:tcPr>
            <w:tcW w:w="2700" w:type="dxa"/>
            <w:gridSpan w:val="4"/>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11AFBBA6" w14:textId="1A786E27" w:rsidR="002277BE" w:rsidRPr="000C3741" w:rsidRDefault="00691E70">
            <w:pPr>
              <w:rPr>
                <w:sz w:val="20"/>
                <w:szCs w:val="20"/>
                <w:lang w:eastAsia="zh-CN"/>
              </w:rPr>
            </w:pPr>
            <w:ins w:id="5" w:author="Microsoft Office User" w:date="2017-12-25T20:48:00Z">
              <w:r>
                <w:rPr>
                  <w:rFonts w:hint="eastAsia"/>
                  <w:sz w:val="20"/>
                  <w:szCs w:val="20"/>
                  <w:lang w:eastAsia="zh-CN"/>
                </w:rPr>
                <w:t>dongsi@uw.edu</w:t>
              </w:r>
            </w:ins>
          </w:p>
        </w:tc>
        <w:tc>
          <w:tcPr>
            <w:tcW w:w="1541" w:type="dxa"/>
            <w:tcBorders>
              <w:top w:val="single" w:sz="18" w:space="0" w:color="000000" w:themeColor="text1"/>
              <w:left w:val="single" w:sz="8" w:space="0" w:color="D9D9D9" w:themeColor="background1" w:themeShade="D9"/>
              <w:bottom w:val="single" w:sz="4" w:space="0" w:color="auto"/>
              <w:right w:val="single" w:sz="18" w:space="0" w:color="000000" w:themeColor="text1"/>
            </w:tcBorders>
          </w:tcPr>
          <w:p w14:paraId="1DBE8867" w14:textId="1926A071" w:rsidR="002277BE" w:rsidRPr="00EB0B46" w:rsidRDefault="00691E70">
            <w:pPr>
              <w:rPr>
                <w:sz w:val="16"/>
                <w:szCs w:val="16"/>
                <w:lang w:eastAsia="zh-CN"/>
              </w:rPr>
            </w:pPr>
            <w:ins w:id="6" w:author="Microsoft Office User" w:date="2017-12-25T20:48:00Z">
              <w:r>
                <w:rPr>
                  <w:rFonts w:hint="eastAsia"/>
                  <w:sz w:val="16"/>
                  <w:szCs w:val="16"/>
                  <w:lang w:eastAsia="zh-CN"/>
                </w:rPr>
                <w:t>12/25/2017</w:t>
              </w:r>
            </w:ins>
          </w:p>
        </w:tc>
      </w:tr>
      <w:tr w:rsidR="00AB1FE1" w:rsidRPr="00EB0B46" w14:paraId="3EAC9970" w14:textId="77777777" w:rsidTr="00101268">
        <w:trPr>
          <w:trHeight w:val="20"/>
        </w:trPr>
        <w:tc>
          <w:tcPr>
            <w:tcW w:w="2905" w:type="dxa"/>
            <w:tcBorders>
              <w:top w:val="single" w:sz="4" w:space="0" w:color="auto"/>
              <w:left w:val="single" w:sz="18" w:space="0" w:color="000000" w:themeColor="text1"/>
              <w:bottom w:val="single" w:sz="4" w:space="0" w:color="auto"/>
            </w:tcBorders>
            <w:shd w:val="clear" w:color="auto" w:fill="F2F2F2" w:themeFill="background1" w:themeFillShade="F2"/>
          </w:tcPr>
          <w:p w14:paraId="20CFE9B5" w14:textId="77777777" w:rsidR="00AB1FE1" w:rsidRPr="00EB0B46" w:rsidRDefault="00AB1FE1" w:rsidP="002277BE">
            <w:pPr>
              <w:rPr>
                <w:b/>
                <w:sz w:val="16"/>
                <w:szCs w:val="16"/>
              </w:rPr>
            </w:pPr>
            <w:r w:rsidRPr="00EB0B46">
              <w:rPr>
                <w:b/>
                <w:sz w:val="16"/>
                <w:szCs w:val="16"/>
              </w:rPr>
              <w:t>Faculty Advisor</w:t>
            </w:r>
          </w:p>
        </w:tc>
        <w:tc>
          <w:tcPr>
            <w:tcW w:w="3870" w:type="dxa"/>
            <w:gridSpan w:val="3"/>
            <w:tcBorders>
              <w:top w:val="single" w:sz="4" w:space="0" w:color="auto"/>
              <w:bottom w:val="single" w:sz="4" w:space="0" w:color="auto"/>
            </w:tcBorders>
            <w:shd w:val="clear" w:color="auto" w:fill="F2F2F2" w:themeFill="background1" w:themeFillShade="F2"/>
          </w:tcPr>
          <w:p w14:paraId="634588B6" w14:textId="77777777" w:rsidR="00AB1FE1" w:rsidRPr="00EB0B46" w:rsidRDefault="00AB1FE1" w:rsidP="002277BE">
            <w:pPr>
              <w:rPr>
                <w:sz w:val="16"/>
                <w:szCs w:val="16"/>
              </w:rPr>
            </w:pPr>
            <w:r w:rsidRPr="00EB0B46">
              <w:rPr>
                <w:sz w:val="16"/>
                <w:szCs w:val="16"/>
              </w:rPr>
              <w:t>Signature</w:t>
            </w:r>
          </w:p>
        </w:tc>
        <w:tc>
          <w:tcPr>
            <w:tcW w:w="2700" w:type="dxa"/>
            <w:gridSpan w:val="4"/>
            <w:tcBorders>
              <w:top w:val="single" w:sz="4" w:space="0" w:color="auto"/>
              <w:bottom w:val="single" w:sz="4" w:space="0" w:color="auto"/>
            </w:tcBorders>
            <w:shd w:val="clear" w:color="auto" w:fill="F2F2F2" w:themeFill="background1" w:themeFillShade="F2"/>
          </w:tcPr>
          <w:p w14:paraId="7D9AA4A6" w14:textId="77777777" w:rsidR="00AB1FE1" w:rsidRPr="00EB0B46" w:rsidRDefault="002277BE" w:rsidP="002277BE">
            <w:pPr>
              <w:rPr>
                <w:sz w:val="16"/>
                <w:szCs w:val="16"/>
              </w:rPr>
            </w:pPr>
            <w:r w:rsidRPr="00EB0B46">
              <w:rPr>
                <w:sz w:val="16"/>
                <w:szCs w:val="16"/>
              </w:rPr>
              <w:t>Email</w:t>
            </w:r>
          </w:p>
        </w:tc>
        <w:tc>
          <w:tcPr>
            <w:tcW w:w="1541" w:type="dxa"/>
            <w:tcBorders>
              <w:top w:val="single" w:sz="4" w:space="0" w:color="auto"/>
              <w:bottom w:val="single" w:sz="4" w:space="0" w:color="auto"/>
              <w:right w:val="single" w:sz="18" w:space="0" w:color="000000" w:themeColor="text1"/>
            </w:tcBorders>
            <w:shd w:val="clear" w:color="auto" w:fill="F2F2F2" w:themeFill="background1" w:themeFillShade="F2"/>
          </w:tcPr>
          <w:p w14:paraId="30AB8225" w14:textId="77777777" w:rsidR="00AB1FE1" w:rsidRPr="00EB0B46" w:rsidRDefault="002277BE" w:rsidP="002277BE">
            <w:pPr>
              <w:rPr>
                <w:sz w:val="16"/>
                <w:szCs w:val="16"/>
              </w:rPr>
            </w:pPr>
            <w:r w:rsidRPr="00EB0B46">
              <w:rPr>
                <w:sz w:val="16"/>
                <w:szCs w:val="16"/>
              </w:rPr>
              <w:t>Date</w:t>
            </w:r>
          </w:p>
        </w:tc>
      </w:tr>
      <w:tr w:rsidR="00216A57" w:rsidRPr="00EB0B46" w14:paraId="123251DA" w14:textId="77777777" w:rsidTr="00101268">
        <w:trPr>
          <w:trHeight w:val="20"/>
        </w:trPr>
        <w:tc>
          <w:tcPr>
            <w:tcW w:w="2905" w:type="dxa"/>
            <w:tcBorders>
              <w:top w:val="single" w:sz="4" w:space="0" w:color="auto"/>
              <w:left w:val="single" w:sz="18" w:space="0" w:color="auto"/>
              <w:bottom w:val="single" w:sz="4" w:space="0" w:color="auto"/>
              <w:right w:val="single" w:sz="8" w:space="0" w:color="D9D9D9" w:themeColor="background1" w:themeShade="D9"/>
            </w:tcBorders>
          </w:tcPr>
          <w:p w14:paraId="7E8728E9" w14:textId="4BBCF083" w:rsidR="00216A57" w:rsidRPr="00EB0B46" w:rsidRDefault="00337A21" w:rsidP="00216A57">
            <w:pPr>
              <w:rPr>
                <w:sz w:val="16"/>
                <w:szCs w:val="16"/>
              </w:rPr>
            </w:pPr>
            <w:r>
              <w:rPr>
                <w:sz w:val="16"/>
                <w:szCs w:val="16"/>
              </w:rPr>
              <w:t>Danny Ly</w:t>
            </w:r>
          </w:p>
        </w:tc>
        <w:tc>
          <w:tcPr>
            <w:tcW w:w="3870"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223980EF" w14:textId="77777777" w:rsidR="00216A57" w:rsidRPr="00EB0B46" w:rsidRDefault="00216A57" w:rsidP="00216A57">
            <w:pPr>
              <w:rPr>
                <w:sz w:val="16"/>
                <w:szCs w:val="16"/>
              </w:rPr>
            </w:pPr>
          </w:p>
        </w:tc>
        <w:tc>
          <w:tcPr>
            <w:tcW w:w="2700"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13142845" w14:textId="2A63BB04" w:rsidR="00216A57" w:rsidRPr="00EB0B46" w:rsidRDefault="00337A21" w:rsidP="00216A57">
            <w:pPr>
              <w:rPr>
                <w:sz w:val="16"/>
                <w:szCs w:val="16"/>
              </w:rPr>
            </w:pPr>
            <w:r>
              <w:rPr>
                <w:sz w:val="16"/>
                <w:szCs w:val="16"/>
              </w:rPr>
              <w:t>360-220-2258</w:t>
            </w:r>
          </w:p>
        </w:tc>
        <w:tc>
          <w:tcPr>
            <w:tcW w:w="1541" w:type="dxa"/>
            <w:tcBorders>
              <w:top w:val="single" w:sz="4" w:space="0" w:color="auto"/>
              <w:left w:val="single" w:sz="8" w:space="0" w:color="D9D9D9" w:themeColor="background1" w:themeShade="D9"/>
              <w:bottom w:val="single" w:sz="4" w:space="0" w:color="auto"/>
              <w:right w:val="single" w:sz="18" w:space="0" w:color="000000" w:themeColor="text1"/>
            </w:tcBorders>
          </w:tcPr>
          <w:p w14:paraId="07599192" w14:textId="4F0A51BB" w:rsidR="00216A57" w:rsidRPr="00EB0B46" w:rsidRDefault="00337A21" w:rsidP="00216A57">
            <w:pPr>
              <w:rPr>
                <w:sz w:val="16"/>
                <w:szCs w:val="16"/>
              </w:rPr>
            </w:pPr>
            <w:r>
              <w:rPr>
                <w:sz w:val="16"/>
                <w:szCs w:val="16"/>
              </w:rPr>
              <w:t>12/24/2017</w:t>
            </w:r>
          </w:p>
        </w:tc>
      </w:tr>
      <w:tr w:rsidR="00216A57" w:rsidRPr="00EB0B46" w14:paraId="50CC85E3" w14:textId="77777777" w:rsidTr="00101268">
        <w:trPr>
          <w:trHeight w:val="20"/>
        </w:trPr>
        <w:tc>
          <w:tcPr>
            <w:tcW w:w="2905" w:type="dxa"/>
            <w:tcBorders>
              <w:top w:val="single" w:sz="4" w:space="0" w:color="auto"/>
              <w:left w:val="single" w:sz="18" w:space="0" w:color="000000" w:themeColor="text1"/>
              <w:bottom w:val="single" w:sz="18" w:space="0" w:color="auto"/>
            </w:tcBorders>
            <w:shd w:val="clear" w:color="auto" w:fill="F2F2F2" w:themeFill="background1" w:themeFillShade="F2"/>
          </w:tcPr>
          <w:p w14:paraId="2F7ADA6F" w14:textId="77777777" w:rsidR="00216A57" w:rsidRPr="00EB0B46" w:rsidRDefault="00216A57" w:rsidP="00216A57">
            <w:pPr>
              <w:rPr>
                <w:b/>
                <w:sz w:val="16"/>
                <w:szCs w:val="16"/>
              </w:rPr>
            </w:pPr>
            <w:r w:rsidRPr="00EB0B46">
              <w:rPr>
                <w:b/>
                <w:sz w:val="16"/>
                <w:szCs w:val="16"/>
              </w:rPr>
              <w:t>Student Name</w:t>
            </w:r>
          </w:p>
        </w:tc>
        <w:tc>
          <w:tcPr>
            <w:tcW w:w="3870" w:type="dxa"/>
            <w:gridSpan w:val="3"/>
            <w:tcBorders>
              <w:top w:val="single" w:sz="4" w:space="0" w:color="auto"/>
              <w:bottom w:val="single" w:sz="18" w:space="0" w:color="auto"/>
            </w:tcBorders>
            <w:shd w:val="clear" w:color="auto" w:fill="F2F2F2" w:themeFill="background1" w:themeFillShade="F2"/>
          </w:tcPr>
          <w:p w14:paraId="171A9DAF" w14:textId="77777777" w:rsidR="00216A57" w:rsidRPr="00EB0B46" w:rsidRDefault="00216A57" w:rsidP="00216A57">
            <w:pPr>
              <w:rPr>
                <w:sz w:val="16"/>
                <w:szCs w:val="16"/>
              </w:rPr>
            </w:pPr>
            <w:r w:rsidRPr="00EB0B46">
              <w:rPr>
                <w:sz w:val="16"/>
                <w:szCs w:val="16"/>
              </w:rPr>
              <w:t>Signature</w:t>
            </w:r>
          </w:p>
        </w:tc>
        <w:tc>
          <w:tcPr>
            <w:tcW w:w="2700" w:type="dxa"/>
            <w:gridSpan w:val="4"/>
            <w:tcBorders>
              <w:top w:val="single" w:sz="4" w:space="0" w:color="auto"/>
              <w:bottom w:val="single" w:sz="18" w:space="0" w:color="auto"/>
            </w:tcBorders>
            <w:shd w:val="clear" w:color="auto" w:fill="F2F2F2" w:themeFill="background1" w:themeFillShade="F2"/>
          </w:tcPr>
          <w:p w14:paraId="731FEF61" w14:textId="77777777" w:rsidR="00216A57" w:rsidRPr="00EB0B46" w:rsidRDefault="00216A57" w:rsidP="00216A57">
            <w:pPr>
              <w:rPr>
                <w:sz w:val="16"/>
                <w:szCs w:val="16"/>
              </w:rPr>
            </w:pPr>
            <w:r w:rsidRPr="00EB0B46">
              <w:rPr>
                <w:sz w:val="16"/>
                <w:szCs w:val="16"/>
              </w:rPr>
              <w:t>Phone</w:t>
            </w:r>
          </w:p>
        </w:tc>
        <w:tc>
          <w:tcPr>
            <w:tcW w:w="1541" w:type="dxa"/>
            <w:tcBorders>
              <w:top w:val="single" w:sz="4" w:space="0" w:color="auto"/>
              <w:bottom w:val="single" w:sz="18" w:space="0" w:color="auto"/>
              <w:right w:val="single" w:sz="18" w:space="0" w:color="000000" w:themeColor="text1"/>
            </w:tcBorders>
            <w:shd w:val="clear" w:color="auto" w:fill="F2F2F2" w:themeFill="background1" w:themeFillShade="F2"/>
          </w:tcPr>
          <w:p w14:paraId="2B2F4DE8" w14:textId="77777777" w:rsidR="00216A57" w:rsidRPr="00EB0B46" w:rsidRDefault="00216A57" w:rsidP="00216A57">
            <w:pPr>
              <w:rPr>
                <w:sz w:val="16"/>
                <w:szCs w:val="16"/>
              </w:rPr>
            </w:pPr>
            <w:r w:rsidRPr="00EB0B46">
              <w:rPr>
                <w:sz w:val="16"/>
                <w:szCs w:val="16"/>
              </w:rPr>
              <w:t>Date</w:t>
            </w:r>
          </w:p>
        </w:tc>
      </w:tr>
      <w:tr w:rsidR="00216A57" w:rsidRPr="00EB0B46" w14:paraId="4C395892" w14:textId="77777777" w:rsidTr="00101268">
        <w:trPr>
          <w:trHeight w:val="20"/>
        </w:trPr>
        <w:tc>
          <w:tcPr>
            <w:tcW w:w="7135"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51392FAE" w14:textId="73EDC069" w:rsidR="00216A57" w:rsidRPr="00EB0B46" w:rsidRDefault="007E6FF9">
            <w:pPr>
              <w:rPr>
                <w:sz w:val="16"/>
                <w:szCs w:val="16"/>
              </w:rPr>
            </w:pPr>
            <w:r>
              <w:rPr>
                <w:sz w:val="16"/>
                <w:szCs w:val="16"/>
              </w:rPr>
              <w:t>Arkady Retik</w:t>
            </w:r>
          </w:p>
        </w:tc>
        <w:tc>
          <w:tcPr>
            <w:tcW w:w="3881"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19E6F45D" w14:textId="77777777" w:rsidR="00216A57" w:rsidRPr="00EB0B46" w:rsidRDefault="00216A57">
            <w:pPr>
              <w:rPr>
                <w:sz w:val="16"/>
                <w:szCs w:val="16"/>
              </w:rPr>
            </w:pPr>
          </w:p>
        </w:tc>
      </w:tr>
      <w:tr w:rsidR="00216A57" w:rsidRPr="00EB0B46" w14:paraId="6D0D56BF"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4F07A923" w14:textId="77777777" w:rsidR="00216A57" w:rsidRPr="00EB0B46" w:rsidRDefault="00216A57" w:rsidP="00216A57">
            <w:pPr>
              <w:rPr>
                <w:b/>
                <w:sz w:val="16"/>
                <w:szCs w:val="16"/>
              </w:rPr>
            </w:pPr>
            <w:r w:rsidRPr="00EB0B46">
              <w:rPr>
                <w:b/>
                <w:sz w:val="16"/>
                <w:szCs w:val="16"/>
              </w:rPr>
              <w:t>1</w:t>
            </w:r>
            <w:r w:rsidRPr="00EB0B46">
              <w:rPr>
                <w:b/>
                <w:sz w:val="16"/>
                <w:szCs w:val="16"/>
                <w:vertAlign w:val="superscript"/>
              </w:rPr>
              <w:t>st</w:t>
            </w:r>
            <w:r w:rsidRPr="00EB0B46">
              <w:rPr>
                <w:b/>
                <w:sz w:val="16"/>
                <w:szCs w:val="16"/>
              </w:rPr>
              <w:t xml:space="preserve"> </w:t>
            </w:r>
            <w:r w:rsidR="002A09DD">
              <w:rPr>
                <w:b/>
                <w:sz w:val="16"/>
                <w:szCs w:val="16"/>
              </w:rPr>
              <w:t xml:space="preserve">Capstone </w:t>
            </w:r>
            <w:r w:rsidRPr="00EB0B46">
              <w:rPr>
                <w:b/>
                <w:sz w:val="16"/>
                <w:szCs w:val="16"/>
              </w:rPr>
              <w:t xml:space="preserve"> Sponsor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73F08438" w14:textId="77777777" w:rsidR="00216A57" w:rsidRPr="00A21290" w:rsidRDefault="00216A57" w:rsidP="00216A57">
            <w:pPr>
              <w:rPr>
                <w:b/>
                <w:sz w:val="16"/>
                <w:szCs w:val="16"/>
              </w:rPr>
            </w:pPr>
            <w:r w:rsidRPr="00A21290">
              <w:rPr>
                <w:b/>
                <w:sz w:val="16"/>
                <w:szCs w:val="16"/>
              </w:rPr>
              <w:t>Title</w:t>
            </w:r>
          </w:p>
        </w:tc>
      </w:tr>
      <w:tr w:rsidR="00830C57" w:rsidRPr="00EB0B46" w14:paraId="0F231B3C" w14:textId="77777777" w:rsidTr="00101268">
        <w:trPr>
          <w:trHeight w:val="20"/>
        </w:trPr>
        <w:tc>
          <w:tcPr>
            <w:tcW w:w="7135" w:type="dxa"/>
            <w:gridSpan w:val="5"/>
            <w:tcBorders>
              <w:top w:val="single" w:sz="4" w:space="0" w:color="auto"/>
              <w:left w:val="single" w:sz="18" w:space="0" w:color="auto"/>
              <w:bottom w:val="single" w:sz="4" w:space="0" w:color="auto"/>
              <w:right w:val="single" w:sz="8" w:space="0" w:color="D9D9D9" w:themeColor="background1" w:themeShade="D9"/>
            </w:tcBorders>
          </w:tcPr>
          <w:p w14:paraId="33C5C7B6" w14:textId="77777777" w:rsidR="00830C57" w:rsidRPr="00EB0B46" w:rsidRDefault="00830C57">
            <w:pPr>
              <w:rPr>
                <w:sz w:val="16"/>
                <w:szCs w:val="16"/>
              </w:rPr>
            </w:pPr>
          </w:p>
        </w:tc>
        <w:tc>
          <w:tcPr>
            <w:tcW w:w="3881"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458B615E" w14:textId="77777777" w:rsidR="00830C57" w:rsidRPr="00EB0B46" w:rsidRDefault="00830C57">
            <w:pPr>
              <w:rPr>
                <w:sz w:val="16"/>
                <w:szCs w:val="16"/>
              </w:rPr>
            </w:pPr>
          </w:p>
        </w:tc>
      </w:tr>
      <w:tr w:rsidR="00216A57" w:rsidRPr="00EB0B46" w14:paraId="7FE3847B" w14:textId="77777777" w:rsidTr="00101268">
        <w:trPr>
          <w:trHeight w:val="20"/>
        </w:trPr>
        <w:tc>
          <w:tcPr>
            <w:tcW w:w="7135" w:type="dxa"/>
            <w:gridSpan w:val="5"/>
            <w:tcBorders>
              <w:top w:val="single" w:sz="4" w:space="0" w:color="auto"/>
              <w:left w:val="single" w:sz="18" w:space="0" w:color="000000" w:themeColor="text1"/>
              <w:bottom w:val="single" w:sz="8" w:space="0" w:color="auto"/>
            </w:tcBorders>
            <w:shd w:val="clear" w:color="auto" w:fill="F2F2F2" w:themeFill="background1" w:themeFillShade="F2"/>
          </w:tcPr>
          <w:p w14:paraId="50D8763B" w14:textId="77777777" w:rsidR="00216A57" w:rsidRPr="00EB0B46" w:rsidRDefault="00216A57">
            <w:pPr>
              <w:rPr>
                <w:sz w:val="16"/>
                <w:szCs w:val="16"/>
              </w:rPr>
            </w:pPr>
            <w:r w:rsidRPr="00EB0B46">
              <w:rPr>
                <w:sz w:val="16"/>
                <w:szCs w:val="16"/>
              </w:rPr>
              <w:t>Company/Organization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B3CA06F" w14:textId="77777777" w:rsidR="00216A57" w:rsidRPr="00EB0B46" w:rsidRDefault="00216A57">
            <w:pPr>
              <w:rPr>
                <w:sz w:val="16"/>
                <w:szCs w:val="16"/>
              </w:rPr>
            </w:pPr>
            <w:r w:rsidRPr="00EB0B46">
              <w:rPr>
                <w:sz w:val="16"/>
                <w:szCs w:val="16"/>
              </w:rPr>
              <w:t>Phone</w:t>
            </w:r>
          </w:p>
        </w:tc>
      </w:tr>
      <w:tr w:rsidR="00216A57" w:rsidRPr="00EB0B46" w14:paraId="60AC783E"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565E71CC" w14:textId="77777777" w:rsidR="00216A57" w:rsidRPr="00EB0B46" w:rsidRDefault="00216A57">
            <w:pPr>
              <w:rPr>
                <w:sz w:val="16"/>
                <w:szCs w:val="16"/>
              </w:rPr>
            </w:pPr>
          </w:p>
        </w:tc>
        <w:tc>
          <w:tcPr>
            <w:tcW w:w="2167"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040768E" w14:textId="77777777" w:rsidR="00216A57" w:rsidRPr="00EB0B46" w:rsidRDefault="00216A57">
            <w:pPr>
              <w:rPr>
                <w:sz w:val="16"/>
                <w:szCs w:val="16"/>
              </w:rPr>
            </w:pPr>
          </w:p>
        </w:tc>
        <w:tc>
          <w:tcPr>
            <w:tcW w:w="117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4410D816" w14:textId="77777777" w:rsidR="00216A57" w:rsidRPr="00EB0B46" w:rsidRDefault="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53EAE2B" w14:textId="77777777" w:rsidR="00216A57" w:rsidRPr="00EB0B46" w:rsidRDefault="00216A57">
            <w:pPr>
              <w:rPr>
                <w:sz w:val="16"/>
                <w:szCs w:val="16"/>
              </w:rPr>
            </w:pPr>
          </w:p>
        </w:tc>
      </w:tr>
      <w:tr w:rsidR="00216A57" w:rsidRPr="00EB0B46" w14:paraId="373468C2" w14:textId="77777777" w:rsidTr="00101268">
        <w:trPr>
          <w:trHeight w:val="20"/>
        </w:trPr>
        <w:tc>
          <w:tcPr>
            <w:tcW w:w="5508"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538DCD72" w14:textId="77777777" w:rsidR="00216A57" w:rsidRPr="00EB0B46" w:rsidRDefault="00216A57" w:rsidP="00216A57">
            <w:pPr>
              <w:rPr>
                <w:sz w:val="16"/>
                <w:szCs w:val="16"/>
              </w:rPr>
            </w:pPr>
            <w:r w:rsidRPr="00EB0B46">
              <w:rPr>
                <w:sz w:val="16"/>
                <w:szCs w:val="16"/>
              </w:rPr>
              <w:t>Address</w:t>
            </w:r>
          </w:p>
        </w:tc>
        <w:tc>
          <w:tcPr>
            <w:tcW w:w="2167" w:type="dxa"/>
            <w:gridSpan w:val="3"/>
            <w:tcBorders>
              <w:top w:val="single" w:sz="4" w:space="0" w:color="auto"/>
              <w:bottom w:val="single" w:sz="4" w:space="0" w:color="auto"/>
            </w:tcBorders>
            <w:shd w:val="clear" w:color="auto" w:fill="F2F2F2" w:themeFill="background1" w:themeFillShade="F2"/>
          </w:tcPr>
          <w:p w14:paraId="020F6FFA" w14:textId="77777777" w:rsidR="00216A57" w:rsidRPr="00EB0B46" w:rsidRDefault="00216A57">
            <w:pPr>
              <w:rPr>
                <w:sz w:val="16"/>
                <w:szCs w:val="16"/>
              </w:rPr>
            </w:pPr>
            <w:r w:rsidRPr="00EB0B46">
              <w:rPr>
                <w:sz w:val="16"/>
                <w:szCs w:val="16"/>
              </w:rPr>
              <w:t>City</w:t>
            </w:r>
          </w:p>
        </w:tc>
        <w:tc>
          <w:tcPr>
            <w:tcW w:w="1170" w:type="dxa"/>
            <w:tcBorders>
              <w:top w:val="single" w:sz="4" w:space="0" w:color="auto"/>
              <w:bottom w:val="single" w:sz="4" w:space="0" w:color="auto"/>
            </w:tcBorders>
            <w:shd w:val="clear" w:color="auto" w:fill="F2F2F2" w:themeFill="background1" w:themeFillShade="F2"/>
          </w:tcPr>
          <w:p w14:paraId="254769F7" w14:textId="77777777" w:rsidR="00216A57" w:rsidRPr="00EB0B46" w:rsidRDefault="00216A57">
            <w:pPr>
              <w:rPr>
                <w:sz w:val="16"/>
                <w:szCs w:val="16"/>
              </w:rPr>
            </w:pPr>
            <w:r w:rsidRPr="00EB0B46">
              <w:rPr>
                <w:sz w:val="16"/>
                <w:szCs w:val="16"/>
              </w:rPr>
              <w:t>State</w:t>
            </w:r>
          </w:p>
        </w:tc>
        <w:tc>
          <w:tcPr>
            <w:tcW w:w="217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3FB8FFA6" w14:textId="77777777" w:rsidR="00216A57" w:rsidRPr="00EB0B46" w:rsidRDefault="00216A57">
            <w:pPr>
              <w:rPr>
                <w:sz w:val="16"/>
                <w:szCs w:val="16"/>
              </w:rPr>
            </w:pPr>
            <w:r w:rsidRPr="00EB0B46">
              <w:rPr>
                <w:sz w:val="16"/>
                <w:szCs w:val="16"/>
              </w:rPr>
              <w:t>ZIP</w:t>
            </w:r>
          </w:p>
        </w:tc>
      </w:tr>
      <w:tr w:rsidR="00830C57" w:rsidRPr="00EB0B46" w14:paraId="7610A319"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70A3B211" w14:textId="77777777" w:rsidR="00830C57" w:rsidRPr="00EB0B46" w:rsidRDefault="00830C57">
            <w:pPr>
              <w:rPr>
                <w:sz w:val="16"/>
                <w:szCs w:val="16"/>
              </w:rPr>
            </w:pPr>
          </w:p>
        </w:tc>
        <w:tc>
          <w:tcPr>
            <w:tcW w:w="3337"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52F31CFA" w14:textId="77777777" w:rsidR="00830C57" w:rsidRPr="00EB0B46" w:rsidRDefault="00830C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3AB84C0" w14:textId="77777777" w:rsidR="00830C57" w:rsidRPr="00EB0B46" w:rsidRDefault="00830C57">
            <w:pPr>
              <w:rPr>
                <w:sz w:val="16"/>
                <w:szCs w:val="16"/>
              </w:rPr>
            </w:pPr>
          </w:p>
        </w:tc>
      </w:tr>
      <w:tr w:rsidR="00216A57" w:rsidRPr="00EB0B46" w14:paraId="5FF5FD1E" w14:textId="77777777" w:rsidTr="00101268">
        <w:trPr>
          <w:trHeight w:val="20"/>
        </w:trPr>
        <w:tc>
          <w:tcPr>
            <w:tcW w:w="5508"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774DDEC1" w14:textId="77777777" w:rsidR="00216A57" w:rsidRPr="00EB0B46" w:rsidRDefault="00216A57">
            <w:pPr>
              <w:rPr>
                <w:sz w:val="16"/>
                <w:szCs w:val="16"/>
              </w:rPr>
            </w:pPr>
            <w:r w:rsidRPr="00EB0B46">
              <w:rPr>
                <w:sz w:val="16"/>
                <w:szCs w:val="16"/>
              </w:rPr>
              <w:t>Signature</w:t>
            </w:r>
          </w:p>
        </w:tc>
        <w:tc>
          <w:tcPr>
            <w:tcW w:w="3337" w:type="dxa"/>
            <w:gridSpan w:val="4"/>
            <w:tcBorders>
              <w:top w:val="single" w:sz="4" w:space="0" w:color="auto"/>
              <w:bottom w:val="single" w:sz="18" w:space="0" w:color="auto"/>
            </w:tcBorders>
            <w:shd w:val="clear" w:color="auto" w:fill="F2F2F2" w:themeFill="background1" w:themeFillShade="F2"/>
          </w:tcPr>
          <w:p w14:paraId="016788E1" w14:textId="77777777" w:rsidR="00216A57" w:rsidRPr="00EB0B46" w:rsidRDefault="00216A57">
            <w:pPr>
              <w:rPr>
                <w:sz w:val="16"/>
                <w:szCs w:val="16"/>
              </w:rPr>
            </w:pPr>
            <w:r w:rsidRPr="00EB0B46">
              <w:rPr>
                <w:sz w:val="16"/>
                <w:szCs w:val="16"/>
              </w:rPr>
              <w:t>Email</w:t>
            </w:r>
          </w:p>
        </w:tc>
        <w:tc>
          <w:tcPr>
            <w:tcW w:w="217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7BFACF77" w14:textId="77777777" w:rsidR="00216A57" w:rsidRPr="00EB0B46" w:rsidRDefault="00216A57">
            <w:pPr>
              <w:rPr>
                <w:sz w:val="16"/>
                <w:szCs w:val="16"/>
              </w:rPr>
            </w:pPr>
            <w:r w:rsidRPr="00EB0B46">
              <w:rPr>
                <w:sz w:val="16"/>
                <w:szCs w:val="16"/>
              </w:rPr>
              <w:t>Date</w:t>
            </w:r>
          </w:p>
        </w:tc>
      </w:tr>
      <w:tr w:rsidR="00216A57" w:rsidRPr="00EB0B46" w14:paraId="7867824F" w14:textId="77777777" w:rsidTr="00101268">
        <w:trPr>
          <w:trHeight w:val="20"/>
        </w:trPr>
        <w:tc>
          <w:tcPr>
            <w:tcW w:w="7135"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7AFC5B0F" w14:textId="77777777" w:rsidR="00216A57" w:rsidRPr="00EB0B46" w:rsidRDefault="00216A57" w:rsidP="00216A57">
            <w:pPr>
              <w:rPr>
                <w:sz w:val="16"/>
                <w:szCs w:val="16"/>
              </w:rPr>
            </w:pPr>
          </w:p>
        </w:tc>
        <w:tc>
          <w:tcPr>
            <w:tcW w:w="3881"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3E3E559F" w14:textId="77777777" w:rsidR="00216A57" w:rsidRPr="00EB0B46" w:rsidRDefault="00216A57" w:rsidP="00216A57">
            <w:pPr>
              <w:rPr>
                <w:sz w:val="16"/>
                <w:szCs w:val="16"/>
              </w:rPr>
            </w:pPr>
          </w:p>
        </w:tc>
      </w:tr>
      <w:tr w:rsidR="00216A57" w:rsidRPr="00EB0B46" w14:paraId="3BABB319"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35FF10D4" w14:textId="77777777" w:rsidR="00216A57" w:rsidRPr="00EB0B46" w:rsidRDefault="00CE3E91" w:rsidP="00CE3E91">
            <w:pPr>
              <w:rPr>
                <w:b/>
                <w:sz w:val="16"/>
                <w:szCs w:val="16"/>
              </w:rPr>
            </w:pPr>
            <w:r w:rsidRPr="00EB0B46">
              <w:rPr>
                <w:b/>
                <w:sz w:val="16"/>
                <w:szCs w:val="16"/>
              </w:rPr>
              <w:t>2</w:t>
            </w:r>
            <w:r w:rsidRPr="00EB0B46">
              <w:rPr>
                <w:b/>
                <w:sz w:val="16"/>
                <w:szCs w:val="16"/>
                <w:vertAlign w:val="superscript"/>
              </w:rPr>
              <w:t>nd</w:t>
            </w:r>
            <w:r w:rsidRPr="00EB0B46">
              <w:rPr>
                <w:b/>
                <w:sz w:val="16"/>
                <w:szCs w:val="16"/>
              </w:rPr>
              <w:t xml:space="preserve"> </w:t>
            </w:r>
            <w:r w:rsidR="002A09DD">
              <w:rPr>
                <w:b/>
                <w:sz w:val="16"/>
                <w:szCs w:val="16"/>
              </w:rPr>
              <w:t xml:space="preserve">Capstone </w:t>
            </w:r>
            <w:r w:rsidR="00216A57" w:rsidRPr="00EB0B46">
              <w:rPr>
                <w:b/>
                <w:sz w:val="16"/>
                <w:szCs w:val="16"/>
              </w:rPr>
              <w:t xml:space="preserve"> Sponsor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5355FDF" w14:textId="77777777" w:rsidR="00216A57" w:rsidRPr="00A21290" w:rsidRDefault="00216A57" w:rsidP="00216A57">
            <w:pPr>
              <w:rPr>
                <w:b/>
                <w:sz w:val="16"/>
                <w:szCs w:val="16"/>
              </w:rPr>
            </w:pPr>
            <w:r w:rsidRPr="00A21290">
              <w:rPr>
                <w:b/>
                <w:sz w:val="16"/>
                <w:szCs w:val="16"/>
              </w:rPr>
              <w:t>Title</w:t>
            </w:r>
          </w:p>
        </w:tc>
      </w:tr>
      <w:tr w:rsidR="00830C57" w:rsidRPr="00EB0B46" w14:paraId="13C5AAB2" w14:textId="77777777" w:rsidTr="00101268">
        <w:trPr>
          <w:trHeight w:val="20"/>
        </w:trPr>
        <w:tc>
          <w:tcPr>
            <w:tcW w:w="7135" w:type="dxa"/>
            <w:gridSpan w:val="5"/>
            <w:tcBorders>
              <w:top w:val="single" w:sz="4" w:space="0" w:color="auto"/>
              <w:left w:val="single" w:sz="18" w:space="0" w:color="auto"/>
              <w:bottom w:val="single" w:sz="4" w:space="0" w:color="auto"/>
              <w:right w:val="single" w:sz="8" w:space="0" w:color="D9D9D9" w:themeColor="background1" w:themeShade="D9"/>
            </w:tcBorders>
          </w:tcPr>
          <w:p w14:paraId="45028BB1" w14:textId="77777777" w:rsidR="00830C57" w:rsidRPr="00EB0B46" w:rsidRDefault="00830C57" w:rsidP="00216A57">
            <w:pPr>
              <w:rPr>
                <w:sz w:val="16"/>
                <w:szCs w:val="16"/>
              </w:rPr>
            </w:pPr>
          </w:p>
        </w:tc>
        <w:tc>
          <w:tcPr>
            <w:tcW w:w="3881"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0DB5D554" w14:textId="77777777" w:rsidR="00830C57" w:rsidRPr="00EB0B46" w:rsidRDefault="00830C57" w:rsidP="00216A57">
            <w:pPr>
              <w:rPr>
                <w:sz w:val="16"/>
                <w:szCs w:val="16"/>
              </w:rPr>
            </w:pPr>
          </w:p>
        </w:tc>
      </w:tr>
      <w:tr w:rsidR="00216A57" w:rsidRPr="00EB0B46" w14:paraId="70C8C1BF"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21322477" w14:textId="77777777" w:rsidR="00216A57" w:rsidRPr="00EB0B46" w:rsidRDefault="00216A57" w:rsidP="00216A57">
            <w:pPr>
              <w:rPr>
                <w:sz w:val="16"/>
                <w:szCs w:val="16"/>
              </w:rPr>
            </w:pPr>
            <w:r w:rsidRPr="00EB0B46">
              <w:rPr>
                <w:sz w:val="16"/>
                <w:szCs w:val="16"/>
              </w:rPr>
              <w:t>Company/Organization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BADACBE" w14:textId="77777777" w:rsidR="00216A57" w:rsidRPr="00EB0B46" w:rsidRDefault="00216A57" w:rsidP="00216A57">
            <w:pPr>
              <w:rPr>
                <w:sz w:val="16"/>
                <w:szCs w:val="16"/>
              </w:rPr>
            </w:pPr>
            <w:r w:rsidRPr="00EB0B46">
              <w:rPr>
                <w:sz w:val="16"/>
                <w:szCs w:val="16"/>
              </w:rPr>
              <w:t>Phone</w:t>
            </w:r>
          </w:p>
        </w:tc>
      </w:tr>
      <w:tr w:rsidR="00216A57" w:rsidRPr="00EB0B46" w14:paraId="7BC8572D"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60BDBC96" w14:textId="77777777" w:rsidR="00216A57" w:rsidRPr="00EB0B46" w:rsidRDefault="00216A57" w:rsidP="00216A57">
            <w:pPr>
              <w:rPr>
                <w:sz w:val="16"/>
                <w:szCs w:val="16"/>
              </w:rPr>
            </w:pPr>
          </w:p>
        </w:tc>
        <w:tc>
          <w:tcPr>
            <w:tcW w:w="2167"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9F8BE9A" w14:textId="77777777" w:rsidR="00216A57" w:rsidRPr="00EB0B46" w:rsidRDefault="00216A57" w:rsidP="00216A57">
            <w:pPr>
              <w:rPr>
                <w:sz w:val="16"/>
                <w:szCs w:val="16"/>
              </w:rPr>
            </w:pPr>
          </w:p>
        </w:tc>
        <w:tc>
          <w:tcPr>
            <w:tcW w:w="117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6B4FA4F" w14:textId="77777777" w:rsidR="00216A57" w:rsidRPr="00EB0B46" w:rsidRDefault="00216A57" w:rsidP="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67F34C70" w14:textId="77777777" w:rsidR="00216A57" w:rsidRPr="00EB0B46" w:rsidRDefault="00216A57" w:rsidP="00216A57">
            <w:pPr>
              <w:rPr>
                <w:sz w:val="16"/>
                <w:szCs w:val="16"/>
              </w:rPr>
            </w:pPr>
          </w:p>
        </w:tc>
      </w:tr>
      <w:tr w:rsidR="00216A57" w:rsidRPr="00EB0B46" w14:paraId="59234868" w14:textId="77777777" w:rsidTr="00101268">
        <w:trPr>
          <w:trHeight w:val="20"/>
        </w:trPr>
        <w:tc>
          <w:tcPr>
            <w:tcW w:w="5508"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4FC5482A" w14:textId="77777777" w:rsidR="00216A57" w:rsidRPr="00EB0B46" w:rsidRDefault="00216A57" w:rsidP="00216A57">
            <w:pPr>
              <w:rPr>
                <w:sz w:val="16"/>
                <w:szCs w:val="16"/>
              </w:rPr>
            </w:pPr>
            <w:r w:rsidRPr="00EB0B46">
              <w:rPr>
                <w:sz w:val="16"/>
                <w:szCs w:val="16"/>
              </w:rPr>
              <w:t>Address</w:t>
            </w:r>
          </w:p>
        </w:tc>
        <w:tc>
          <w:tcPr>
            <w:tcW w:w="2167" w:type="dxa"/>
            <w:gridSpan w:val="3"/>
            <w:tcBorders>
              <w:top w:val="single" w:sz="4" w:space="0" w:color="auto"/>
              <w:bottom w:val="single" w:sz="4" w:space="0" w:color="auto"/>
            </w:tcBorders>
            <w:shd w:val="clear" w:color="auto" w:fill="F2F2F2" w:themeFill="background1" w:themeFillShade="F2"/>
          </w:tcPr>
          <w:p w14:paraId="5E6E65F9" w14:textId="77777777" w:rsidR="00216A57" w:rsidRPr="00EB0B46" w:rsidRDefault="00216A57" w:rsidP="00216A57">
            <w:pPr>
              <w:rPr>
                <w:sz w:val="16"/>
                <w:szCs w:val="16"/>
              </w:rPr>
            </w:pPr>
            <w:r w:rsidRPr="00EB0B46">
              <w:rPr>
                <w:sz w:val="16"/>
                <w:szCs w:val="16"/>
              </w:rPr>
              <w:t>City</w:t>
            </w:r>
          </w:p>
        </w:tc>
        <w:tc>
          <w:tcPr>
            <w:tcW w:w="1170" w:type="dxa"/>
            <w:tcBorders>
              <w:top w:val="single" w:sz="4" w:space="0" w:color="auto"/>
              <w:bottom w:val="single" w:sz="4" w:space="0" w:color="auto"/>
            </w:tcBorders>
            <w:shd w:val="clear" w:color="auto" w:fill="F2F2F2" w:themeFill="background1" w:themeFillShade="F2"/>
          </w:tcPr>
          <w:p w14:paraId="4C4ADED1" w14:textId="77777777" w:rsidR="00216A57" w:rsidRPr="00EB0B46" w:rsidRDefault="00216A57" w:rsidP="00216A57">
            <w:pPr>
              <w:rPr>
                <w:sz w:val="16"/>
                <w:szCs w:val="16"/>
              </w:rPr>
            </w:pPr>
            <w:r w:rsidRPr="00EB0B46">
              <w:rPr>
                <w:sz w:val="16"/>
                <w:szCs w:val="16"/>
              </w:rPr>
              <w:t>State</w:t>
            </w:r>
          </w:p>
        </w:tc>
        <w:tc>
          <w:tcPr>
            <w:tcW w:w="217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6F52DE33" w14:textId="77777777" w:rsidR="00216A57" w:rsidRPr="00EB0B46" w:rsidRDefault="00216A57" w:rsidP="00216A57">
            <w:pPr>
              <w:rPr>
                <w:sz w:val="16"/>
                <w:szCs w:val="16"/>
              </w:rPr>
            </w:pPr>
            <w:r w:rsidRPr="00EB0B46">
              <w:rPr>
                <w:sz w:val="16"/>
                <w:szCs w:val="16"/>
              </w:rPr>
              <w:t>ZIP</w:t>
            </w:r>
          </w:p>
        </w:tc>
      </w:tr>
      <w:tr w:rsidR="00830C57" w:rsidRPr="00EB0B46" w14:paraId="089B7A01"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399D9D9E" w14:textId="77777777" w:rsidR="00830C57" w:rsidRPr="00EB0B46" w:rsidRDefault="00830C57" w:rsidP="00216A57">
            <w:pPr>
              <w:rPr>
                <w:sz w:val="16"/>
                <w:szCs w:val="16"/>
              </w:rPr>
            </w:pPr>
          </w:p>
        </w:tc>
        <w:tc>
          <w:tcPr>
            <w:tcW w:w="3337"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EB47616" w14:textId="77777777" w:rsidR="00830C57" w:rsidRPr="00EB0B46" w:rsidRDefault="00830C57" w:rsidP="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1C2312F8" w14:textId="77777777" w:rsidR="00830C57" w:rsidRPr="00EB0B46" w:rsidRDefault="00830C57" w:rsidP="00216A57">
            <w:pPr>
              <w:rPr>
                <w:sz w:val="16"/>
                <w:szCs w:val="16"/>
              </w:rPr>
            </w:pPr>
          </w:p>
        </w:tc>
      </w:tr>
      <w:tr w:rsidR="00216A57" w:rsidRPr="00EB0B46" w14:paraId="77AE8FD0" w14:textId="77777777" w:rsidTr="00101268">
        <w:trPr>
          <w:trHeight w:val="20"/>
        </w:trPr>
        <w:tc>
          <w:tcPr>
            <w:tcW w:w="5508"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4FA43DE5" w14:textId="77777777" w:rsidR="00216A57" w:rsidRPr="00EB0B46" w:rsidRDefault="00216A57" w:rsidP="00216A57">
            <w:pPr>
              <w:rPr>
                <w:sz w:val="16"/>
                <w:szCs w:val="16"/>
              </w:rPr>
            </w:pPr>
            <w:r w:rsidRPr="00EB0B46">
              <w:rPr>
                <w:sz w:val="16"/>
                <w:szCs w:val="16"/>
              </w:rPr>
              <w:t>Signature</w:t>
            </w:r>
          </w:p>
        </w:tc>
        <w:tc>
          <w:tcPr>
            <w:tcW w:w="3337" w:type="dxa"/>
            <w:gridSpan w:val="4"/>
            <w:tcBorders>
              <w:top w:val="single" w:sz="4" w:space="0" w:color="auto"/>
              <w:bottom w:val="single" w:sz="18" w:space="0" w:color="auto"/>
            </w:tcBorders>
            <w:shd w:val="clear" w:color="auto" w:fill="F2F2F2" w:themeFill="background1" w:themeFillShade="F2"/>
          </w:tcPr>
          <w:p w14:paraId="6AE7699C" w14:textId="77777777" w:rsidR="00216A57" w:rsidRPr="00EB0B46" w:rsidRDefault="00216A57" w:rsidP="00216A57">
            <w:pPr>
              <w:rPr>
                <w:sz w:val="16"/>
                <w:szCs w:val="16"/>
              </w:rPr>
            </w:pPr>
            <w:r w:rsidRPr="00EB0B46">
              <w:rPr>
                <w:sz w:val="16"/>
                <w:szCs w:val="16"/>
              </w:rPr>
              <w:t>Email</w:t>
            </w:r>
          </w:p>
        </w:tc>
        <w:tc>
          <w:tcPr>
            <w:tcW w:w="217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4ACB6355" w14:textId="77777777" w:rsidR="00216A57" w:rsidRPr="00EB0B46" w:rsidRDefault="00216A57" w:rsidP="00216A57">
            <w:pPr>
              <w:rPr>
                <w:sz w:val="16"/>
                <w:szCs w:val="16"/>
              </w:rPr>
            </w:pPr>
            <w:r w:rsidRPr="00EB0B46">
              <w:rPr>
                <w:sz w:val="16"/>
                <w:szCs w:val="16"/>
              </w:rPr>
              <w:t>Date</w:t>
            </w:r>
          </w:p>
        </w:tc>
      </w:tr>
      <w:tr w:rsidR="002657D2" w:rsidRPr="00CE3E91" w14:paraId="4526A406" w14:textId="77777777" w:rsidTr="00101268">
        <w:trPr>
          <w:trHeight w:val="605"/>
        </w:trPr>
        <w:tc>
          <w:tcPr>
            <w:tcW w:w="3265" w:type="dxa"/>
            <w:gridSpan w:val="2"/>
            <w:vMerge w:val="restart"/>
            <w:tcBorders>
              <w:top w:val="single" w:sz="18" w:space="0" w:color="auto"/>
              <w:left w:val="single" w:sz="18" w:space="0" w:color="000000" w:themeColor="text1"/>
              <w:bottom w:val="single" w:sz="8" w:space="0" w:color="000000" w:themeColor="text1"/>
              <w:right w:val="single" w:sz="4" w:space="0" w:color="auto"/>
            </w:tcBorders>
          </w:tcPr>
          <w:p w14:paraId="7ED019E4" w14:textId="2437F5B2" w:rsidR="008A6346" w:rsidRDefault="00BC7903" w:rsidP="008A6346">
            <w:pPr>
              <w:rPr>
                <w:sz w:val="18"/>
                <w:szCs w:val="18"/>
              </w:rPr>
            </w:pPr>
            <w:ins w:id="7" w:author="Danny Ly" w:date="2017-12-26T13:00:00Z">
              <w:r>
                <w:rPr>
                  <w:b/>
                  <w:szCs w:val="18"/>
                </w:rPr>
                <w:t>William</w:t>
              </w:r>
            </w:ins>
            <w:r w:rsidR="00784A5E">
              <w:rPr>
                <w:b/>
                <w:szCs w:val="18"/>
              </w:rPr>
              <w:t xml:space="preserve"> </w:t>
            </w:r>
            <w:proofErr w:type="spellStart"/>
            <w:ins w:id="8" w:author="Danny Ly" w:date="2017-12-26T13:00:00Z">
              <w:r>
                <w:rPr>
                  <w:b/>
                  <w:szCs w:val="18"/>
                </w:rPr>
                <w:t>Erdly</w:t>
              </w:r>
            </w:ins>
            <w:proofErr w:type="spellEnd"/>
            <w:r w:rsidR="002657D2" w:rsidRPr="00CE3E91">
              <w:rPr>
                <w:sz w:val="18"/>
                <w:szCs w:val="18"/>
              </w:rPr>
              <w:br/>
              <w:t>CSS Program Authorization</w:t>
            </w:r>
            <w:r w:rsidR="002657D2" w:rsidRPr="00CE3E91">
              <w:rPr>
                <w:sz w:val="18"/>
                <w:szCs w:val="18"/>
              </w:rPr>
              <w:br/>
            </w:r>
            <w:r w:rsidR="002A09DD">
              <w:rPr>
                <w:sz w:val="18"/>
                <w:szCs w:val="18"/>
              </w:rPr>
              <w:t>Professor, Chair</w:t>
            </w:r>
            <w:r w:rsidR="008A6346">
              <w:rPr>
                <w:sz w:val="18"/>
                <w:szCs w:val="18"/>
              </w:rPr>
              <w:t xml:space="preserve"> CSS</w:t>
            </w:r>
            <w:r w:rsidR="00784A5E">
              <w:rPr>
                <w:sz w:val="18"/>
                <w:szCs w:val="18"/>
              </w:rPr>
              <w:t xml:space="preserve"> Division</w:t>
            </w:r>
            <w:r w:rsidR="008A6346">
              <w:rPr>
                <w:sz w:val="18"/>
                <w:szCs w:val="18"/>
              </w:rPr>
              <w:br/>
            </w:r>
            <w:ins w:id="9" w:author="Danny Ly" w:date="2017-12-26T13:00:00Z">
              <w:r>
                <w:rPr>
                  <w:sz w:val="18"/>
                  <w:szCs w:val="18"/>
                </w:rPr>
                <w:t>erdlyww</w:t>
              </w:r>
            </w:ins>
            <w:r w:rsidR="008A6346" w:rsidRPr="008A6346">
              <w:rPr>
                <w:sz w:val="18"/>
                <w:szCs w:val="18"/>
              </w:rPr>
              <w:t>@u.washington.edu</w:t>
            </w:r>
          </w:p>
          <w:p w14:paraId="107E3F6F" w14:textId="729DA362" w:rsidR="002657D2" w:rsidRPr="00CE3E91" w:rsidRDefault="003045A7" w:rsidP="008A6346">
            <w:pPr>
              <w:rPr>
                <w:sz w:val="18"/>
                <w:szCs w:val="18"/>
              </w:rPr>
            </w:pPr>
            <w:proofErr w:type="spellStart"/>
            <w:r>
              <w:rPr>
                <w:sz w:val="18"/>
                <w:szCs w:val="18"/>
              </w:rPr>
              <w:t>Ph</w:t>
            </w:r>
            <w:proofErr w:type="spellEnd"/>
            <w:r>
              <w:rPr>
                <w:sz w:val="18"/>
                <w:szCs w:val="18"/>
              </w:rPr>
              <w:t xml:space="preserve">: </w:t>
            </w:r>
            <w:r w:rsidR="008A6346">
              <w:rPr>
                <w:sz w:val="18"/>
                <w:szCs w:val="18"/>
              </w:rPr>
              <w:t>(4</w:t>
            </w:r>
            <w:r w:rsidR="002657D2" w:rsidRPr="00CE3E91">
              <w:rPr>
                <w:sz w:val="18"/>
                <w:szCs w:val="18"/>
              </w:rPr>
              <w:t>25</w:t>
            </w:r>
            <w:r w:rsidR="008A6346">
              <w:rPr>
                <w:sz w:val="18"/>
                <w:szCs w:val="18"/>
              </w:rPr>
              <w:t xml:space="preserve">) </w:t>
            </w:r>
            <w:r w:rsidR="002657D2" w:rsidRPr="00CE3E91">
              <w:rPr>
                <w:sz w:val="18"/>
                <w:szCs w:val="18"/>
              </w:rPr>
              <w:t>352</w:t>
            </w:r>
            <w:r w:rsidR="008A6346">
              <w:rPr>
                <w:sz w:val="18"/>
                <w:szCs w:val="18"/>
              </w:rPr>
              <w:t>-</w:t>
            </w:r>
            <w:ins w:id="10" w:author="Danny Ly" w:date="2017-12-26T13:00:00Z">
              <w:r w:rsidR="00BC7903">
                <w:rPr>
                  <w:sz w:val="18"/>
                  <w:szCs w:val="18"/>
                </w:rPr>
                <w:t>5370</w:t>
              </w:r>
            </w:ins>
          </w:p>
        </w:tc>
        <w:tc>
          <w:tcPr>
            <w:tcW w:w="5580" w:type="dxa"/>
            <w:gridSpan w:val="5"/>
            <w:tcBorders>
              <w:top w:val="single" w:sz="18" w:space="0" w:color="auto"/>
              <w:left w:val="single" w:sz="4" w:space="0" w:color="auto"/>
              <w:bottom w:val="single" w:sz="4" w:space="0" w:color="auto"/>
              <w:right w:val="single" w:sz="8" w:space="0" w:color="D9D9D9" w:themeColor="background1" w:themeShade="D9"/>
            </w:tcBorders>
          </w:tcPr>
          <w:p w14:paraId="565445B0" w14:textId="77777777" w:rsidR="002657D2" w:rsidRPr="00CE3E91" w:rsidRDefault="002657D2" w:rsidP="00830C57">
            <w:pPr>
              <w:rPr>
                <w:sz w:val="18"/>
                <w:szCs w:val="18"/>
              </w:rPr>
            </w:pPr>
          </w:p>
        </w:tc>
        <w:tc>
          <w:tcPr>
            <w:tcW w:w="2171" w:type="dxa"/>
            <w:gridSpan w:val="2"/>
            <w:tcBorders>
              <w:top w:val="single" w:sz="18" w:space="0" w:color="auto"/>
              <w:left w:val="single" w:sz="8" w:space="0" w:color="D9D9D9" w:themeColor="background1" w:themeShade="D9"/>
              <w:bottom w:val="single" w:sz="4" w:space="0" w:color="auto"/>
              <w:right w:val="single" w:sz="18" w:space="0" w:color="000000" w:themeColor="text1"/>
            </w:tcBorders>
          </w:tcPr>
          <w:p w14:paraId="7A024BE6" w14:textId="77777777" w:rsidR="002657D2" w:rsidRPr="00CE3E91" w:rsidRDefault="002657D2" w:rsidP="00830C57">
            <w:pPr>
              <w:rPr>
                <w:sz w:val="18"/>
                <w:szCs w:val="18"/>
              </w:rPr>
            </w:pPr>
          </w:p>
        </w:tc>
      </w:tr>
      <w:tr w:rsidR="002657D2" w:rsidRPr="00CE3E91" w14:paraId="1BF18F09" w14:textId="77777777" w:rsidTr="00101268">
        <w:trPr>
          <w:trHeight w:val="20"/>
        </w:trPr>
        <w:tc>
          <w:tcPr>
            <w:tcW w:w="3265" w:type="dxa"/>
            <w:gridSpan w:val="2"/>
            <w:vMerge/>
            <w:tcBorders>
              <w:top w:val="single" w:sz="8" w:space="0" w:color="000000" w:themeColor="text1"/>
              <w:left w:val="single" w:sz="18" w:space="0" w:color="000000" w:themeColor="text1"/>
              <w:bottom w:val="single" w:sz="18" w:space="0" w:color="000000" w:themeColor="text1"/>
              <w:right w:val="single" w:sz="4" w:space="0" w:color="auto"/>
            </w:tcBorders>
          </w:tcPr>
          <w:p w14:paraId="766F628D" w14:textId="77777777" w:rsidR="002657D2" w:rsidRPr="00CE3E91" w:rsidRDefault="002657D2" w:rsidP="00830C57">
            <w:pPr>
              <w:rPr>
                <w:sz w:val="18"/>
                <w:szCs w:val="18"/>
              </w:rPr>
            </w:pPr>
          </w:p>
        </w:tc>
        <w:tc>
          <w:tcPr>
            <w:tcW w:w="5580" w:type="dxa"/>
            <w:gridSpan w:val="5"/>
            <w:tcBorders>
              <w:top w:val="single" w:sz="4" w:space="0" w:color="auto"/>
              <w:left w:val="single" w:sz="4" w:space="0" w:color="auto"/>
              <w:bottom w:val="single" w:sz="18" w:space="0" w:color="000000" w:themeColor="text1"/>
            </w:tcBorders>
            <w:shd w:val="clear" w:color="auto" w:fill="F2F2F2" w:themeFill="background1" w:themeFillShade="F2"/>
          </w:tcPr>
          <w:p w14:paraId="2A24BC67" w14:textId="77777777" w:rsidR="002657D2" w:rsidRPr="005F349E" w:rsidRDefault="00CE3E91" w:rsidP="005F349E">
            <w:pPr>
              <w:tabs>
                <w:tab w:val="left" w:pos="1320"/>
              </w:tabs>
              <w:rPr>
                <w:b/>
                <w:sz w:val="16"/>
                <w:szCs w:val="18"/>
              </w:rPr>
            </w:pPr>
            <w:r w:rsidRPr="005F349E">
              <w:rPr>
                <w:b/>
                <w:sz w:val="16"/>
                <w:szCs w:val="18"/>
              </w:rPr>
              <w:t>Signature</w:t>
            </w:r>
            <w:r w:rsidR="005F349E" w:rsidRPr="005F349E">
              <w:rPr>
                <w:b/>
                <w:sz w:val="16"/>
                <w:szCs w:val="18"/>
              </w:rPr>
              <w:tab/>
            </w:r>
          </w:p>
        </w:tc>
        <w:tc>
          <w:tcPr>
            <w:tcW w:w="2171" w:type="dxa"/>
            <w:gridSpan w:val="2"/>
            <w:tcBorders>
              <w:top w:val="single" w:sz="4" w:space="0" w:color="auto"/>
              <w:bottom w:val="single" w:sz="18" w:space="0" w:color="000000" w:themeColor="text1"/>
              <w:right w:val="single" w:sz="18" w:space="0" w:color="000000" w:themeColor="text1"/>
            </w:tcBorders>
            <w:shd w:val="clear" w:color="auto" w:fill="F2F2F2" w:themeFill="background1" w:themeFillShade="F2"/>
          </w:tcPr>
          <w:p w14:paraId="5E5C7496" w14:textId="77777777" w:rsidR="002657D2" w:rsidRPr="005F349E" w:rsidRDefault="002657D2" w:rsidP="002657D2">
            <w:pPr>
              <w:rPr>
                <w:b/>
                <w:sz w:val="16"/>
                <w:szCs w:val="18"/>
              </w:rPr>
            </w:pPr>
            <w:r w:rsidRPr="005F349E">
              <w:rPr>
                <w:b/>
                <w:sz w:val="16"/>
                <w:szCs w:val="18"/>
              </w:rPr>
              <w:t>Date</w:t>
            </w:r>
          </w:p>
        </w:tc>
      </w:tr>
    </w:tbl>
    <w:p w14:paraId="1D091F5E" w14:textId="77777777" w:rsidR="002657D2" w:rsidRPr="002D2BB6" w:rsidRDefault="002657D2" w:rsidP="00830C57">
      <w:pPr>
        <w:rPr>
          <w:sz w:val="14"/>
          <w:szCs w:val="17"/>
        </w:rPr>
      </w:pPr>
    </w:p>
    <w:p w14:paraId="02051D7D" w14:textId="77777777" w:rsidR="00830C57" w:rsidRPr="00FA16D3" w:rsidRDefault="00830C57" w:rsidP="00E414CE">
      <w:pPr>
        <w:jc w:val="both"/>
        <w:rPr>
          <w:sz w:val="18"/>
          <w:szCs w:val="16"/>
        </w:rPr>
      </w:pPr>
      <w:r w:rsidRPr="00FA16D3">
        <w:rPr>
          <w:sz w:val="18"/>
          <w:szCs w:val="16"/>
        </w:rPr>
        <w:t xml:space="preserve">Although the CSS Program has taken reasonable steps to ensure a positive learning environment with sponsors, it should be understood that this </w:t>
      </w:r>
      <w:r w:rsidR="002A09DD">
        <w:rPr>
          <w:sz w:val="18"/>
          <w:szCs w:val="16"/>
        </w:rPr>
        <w:t xml:space="preserve">Capstone </w:t>
      </w:r>
      <w:r w:rsidRPr="00FA16D3">
        <w:rPr>
          <w:sz w:val="18"/>
          <w:szCs w:val="16"/>
        </w:rPr>
        <w:t xml:space="preserve">agreement has potential risks.  In signing this </w:t>
      </w:r>
      <w:r w:rsidR="002A09DD">
        <w:rPr>
          <w:sz w:val="18"/>
          <w:szCs w:val="16"/>
        </w:rPr>
        <w:t xml:space="preserve">Capstone </w:t>
      </w:r>
      <w:r w:rsidRPr="00FA16D3">
        <w:rPr>
          <w:sz w:val="18"/>
          <w:szCs w:val="16"/>
        </w:rPr>
        <w:t>Contract, the student acknowledges inherent hazards and risks, including but not limited to physical injury and death, and assumes those beyond control of the</w:t>
      </w:r>
      <w:r w:rsidR="00552476">
        <w:rPr>
          <w:sz w:val="18"/>
          <w:szCs w:val="16"/>
        </w:rPr>
        <w:t xml:space="preserve"> University staff and faculty.</w:t>
      </w:r>
    </w:p>
    <w:p w14:paraId="1948EAB4" w14:textId="77777777" w:rsidR="00A80C35" w:rsidRPr="00A30D73" w:rsidRDefault="00830C57" w:rsidP="00E414CE">
      <w:pPr>
        <w:jc w:val="both"/>
        <w:rPr>
          <w:b/>
          <w:i/>
          <w:sz w:val="16"/>
          <w:szCs w:val="16"/>
        </w:rPr>
      </w:pPr>
      <w:r w:rsidRPr="00A30D73">
        <w:rPr>
          <w:b/>
          <w:i/>
          <w:sz w:val="16"/>
          <w:szCs w:val="16"/>
        </w:rPr>
        <w:t>In case of emergency, I, the student</w:t>
      </w:r>
      <w:r w:rsidR="002F3E84">
        <w:rPr>
          <w:b/>
          <w:i/>
          <w:sz w:val="16"/>
          <w:szCs w:val="16"/>
        </w:rPr>
        <w:t>,</w:t>
      </w:r>
      <w:r w:rsidRPr="00A30D73">
        <w:rPr>
          <w:b/>
          <w:i/>
          <w:sz w:val="16"/>
          <w:szCs w:val="16"/>
        </w:rPr>
        <w:t xml:space="preserve"> give my consent for emergency medical treatment and agree to pay for any charges not covered by my personal health insurance. In addition, I understand my responsibilities as described in the Statement of Agreement on the reverse.</w:t>
      </w:r>
    </w:p>
    <w:p w14:paraId="1D60A7E7" w14:textId="77777777" w:rsidR="00A30D73" w:rsidRPr="00A30D73" w:rsidRDefault="00A30D73" w:rsidP="00D915AB">
      <w:pPr>
        <w:spacing w:line="240" w:lineRule="auto"/>
        <w:rPr>
          <w:sz w:val="16"/>
          <w:szCs w:val="16"/>
        </w:rPr>
      </w:pPr>
    </w:p>
    <w:p w14:paraId="20160F5A" w14:textId="77777777" w:rsidR="00D915AB" w:rsidRPr="00955B69" w:rsidRDefault="00830C57" w:rsidP="00D915AB">
      <w:pPr>
        <w:spacing w:line="240" w:lineRule="auto"/>
        <w:rPr>
          <w:sz w:val="20"/>
          <w:szCs w:val="16"/>
        </w:rPr>
      </w:pPr>
      <w:r w:rsidRPr="00A30D73">
        <w:rPr>
          <w:sz w:val="16"/>
          <w:szCs w:val="16"/>
        </w:rPr>
        <w:t>__________________________________________________________</w:t>
      </w:r>
      <w:r w:rsidR="00824C69" w:rsidRPr="00A30D73">
        <w:rPr>
          <w:sz w:val="16"/>
          <w:szCs w:val="16"/>
        </w:rPr>
        <w:t>__</w:t>
      </w:r>
      <w:r w:rsidRPr="00A30D73">
        <w:rPr>
          <w:sz w:val="16"/>
          <w:szCs w:val="16"/>
        </w:rPr>
        <w:t>_</w:t>
      </w:r>
      <w:r w:rsidRPr="00A30D73">
        <w:rPr>
          <w:sz w:val="16"/>
          <w:szCs w:val="16"/>
        </w:rPr>
        <w:tab/>
        <w:t>_____________________</w:t>
      </w:r>
      <w:r w:rsidRPr="00A30D73">
        <w:rPr>
          <w:sz w:val="16"/>
          <w:szCs w:val="16"/>
        </w:rPr>
        <w:tab/>
        <w:t>______________________________</w:t>
      </w:r>
      <w:r w:rsidRPr="00A30D73">
        <w:rPr>
          <w:sz w:val="16"/>
          <w:szCs w:val="16"/>
        </w:rPr>
        <w:br/>
      </w:r>
      <w:r w:rsidR="00A30D73">
        <w:rPr>
          <w:b/>
          <w:sz w:val="16"/>
          <w:szCs w:val="16"/>
        </w:rPr>
        <w:br/>
      </w:r>
      <w:r w:rsidRPr="00955B69">
        <w:rPr>
          <w:b/>
          <w:sz w:val="20"/>
          <w:szCs w:val="16"/>
        </w:rPr>
        <w:t>Student Signature</w:t>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t>Date</w:t>
      </w:r>
      <w:r w:rsidRPr="00955B69">
        <w:rPr>
          <w:sz w:val="20"/>
          <w:szCs w:val="16"/>
        </w:rPr>
        <w:tab/>
      </w:r>
      <w:r w:rsidRPr="00955B69">
        <w:rPr>
          <w:sz w:val="20"/>
          <w:szCs w:val="16"/>
        </w:rPr>
        <w:tab/>
      </w:r>
      <w:r w:rsidRPr="00955B69">
        <w:rPr>
          <w:sz w:val="20"/>
          <w:szCs w:val="16"/>
        </w:rPr>
        <w:tab/>
        <w:t>Email</w:t>
      </w:r>
    </w:p>
    <w:sectPr w:rsidR="00D915AB" w:rsidRPr="00955B69" w:rsidSect="00F04955">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A5D6A" w14:textId="77777777" w:rsidR="005317E9" w:rsidRDefault="005317E9" w:rsidP="000E7E82">
      <w:pPr>
        <w:spacing w:after="0" w:line="240" w:lineRule="auto"/>
      </w:pPr>
      <w:r>
        <w:separator/>
      </w:r>
    </w:p>
  </w:endnote>
  <w:endnote w:type="continuationSeparator" w:id="0">
    <w:p w14:paraId="507A451B" w14:textId="77777777" w:rsidR="005317E9" w:rsidRDefault="005317E9" w:rsidP="000E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216E7" w14:textId="77777777" w:rsidR="00121221" w:rsidRPr="006C15A2" w:rsidRDefault="00121221" w:rsidP="0002171A">
    <w:pPr>
      <w:pStyle w:val="Footer"/>
      <w:rPr>
        <w:sz w:val="12"/>
      </w:rPr>
    </w:pPr>
    <w:r w:rsidRPr="006C15A2">
      <w:rPr>
        <w:sz w:val="12"/>
      </w:rPr>
      <w:t xml:space="preserve">Revised: </w:t>
    </w:r>
    <w:r w:rsidR="00A951B5">
      <w:rPr>
        <w:sz w:val="12"/>
      </w:rPr>
      <w:t>April 7, 2014</w:t>
    </w:r>
    <w:r w:rsidRPr="006C15A2">
      <w:rPr>
        <w:sz w:val="12"/>
      </w:rPr>
      <w:tab/>
    </w:r>
    <w:r w:rsidRPr="006C15A2">
      <w:rPr>
        <w:sz w:val="12"/>
      </w:rPr>
      <w:tab/>
    </w:r>
    <w:r w:rsidRPr="006C15A2">
      <w:rPr>
        <w:sz w:val="12"/>
      </w:rPr>
      <w:tab/>
    </w:r>
    <w:r w:rsidR="001F3135" w:rsidRPr="006C15A2">
      <w:rPr>
        <w:sz w:val="12"/>
      </w:rPr>
      <w:fldChar w:fldCharType="begin"/>
    </w:r>
    <w:r w:rsidRPr="006C15A2">
      <w:rPr>
        <w:sz w:val="12"/>
      </w:rPr>
      <w:instrText xml:space="preserve"> PAGE   \* MERGEFORMAT </w:instrText>
    </w:r>
    <w:r w:rsidR="001F3135" w:rsidRPr="006C15A2">
      <w:rPr>
        <w:sz w:val="12"/>
      </w:rPr>
      <w:fldChar w:fldCharType="separate"/>
    </w:r>
    <w:r w:rsidR="00C8220A">
      <w:rPr>
        <w:noProof/>
        <w:sz w:val="12"/>
      </w:rPr>
      <w:t>1</w:t>
    </w:r>
    <w:r w:rsidR="001F3135" w:rsidRPr="006C15A2">
      <w:rPr>
        <w:sz w:val="12"/>
      </w:rPr>
      <w:fldChar w:fldCharType="end"/>
    </w:r>
    <w:r w:rsidRPr="006C15A2">
      <w:rPr>
        <w:sz w:val="12"/>
      </w:rPr>
      <w:t xml:space="preserve"> / 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6B54B" w14:textId="77777777" w:rsidR="005317E9" w:rsidRDefault="005317E9" w:rsidP="000E7E82">
      <w:pPr>
        <w:spacing w:after="0" w:line="240" w:lineRule="auto"/>
      </w:pPr>
      <w:r>
        <w:separator/>
      </w:r>
    </w:p>
  </w:footnote>
  <w:footnote w:type="continuationSeparator" w:id="0">
    <w:p w14:paraId="486E0152" w14:textId="77777777" w:rsidR="005317E9" w:rsidRDefault="005317E9" w:rsidP="000E7E8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D60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AE155FA"/>
    <w:multiLevelType w:val="singleLevel"/>
    <w:tmpl w:val="463616E2"/>
    <w:lvl w:ilvl="0">
      <w:start w:val="1"/>
      <w:numFmt w:val="decimal"/>
      <w:lvlText w:val="%1."/>
      <w:lvlJc w:val="left"/>
      <w:pPr>
        <w:tabs>
          <w:tab w:val="num" w:pos="720"/>
        </w:tabs>
        <w:ind w:left="720" w:hanging="720"/>
      </w:pPr>
      <w:rPr>
        <w:rFonts w:hint="default"/>
      </w:rPr>
    </w:lvl>
  </w:abstractNum>
  <w:abstractNum w:abstractNumId="2">
    <w:nsid w:val="390116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CE5D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E796B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CEC3C27"/>
    <w:multiLevelType w:val="hybridMultilevel"/>
    <w:tmpl w:val="AEA2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414462"/>
    <w:multiLevelType w:val="hybridMultilevel"/>
    <w:tmpl w:val="A1CECBE2"/>
    <w:lvl w:ilvl="0" w:tplc="8C6A204E">
      <w:numFmt w:val="bullet"/>
      <w:lvlText w:val="p"/>
      <w:lvlJc w:val="left"/>
      <w:pPr>
        <w:ind w:left="1080" w:hanging="360"/>
      </w:pPr>
      <w:rPr>
        <w:rFonts w:ascii="Bookman Old Style" w:eastAsiaTheme="minorEastAsia"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211D38"/>
    <w:multiLevelType w:val="hybridMultilevel"/>
    <w:tmpl w:val="F698A940"/>
    <w:lvl w:ilvl="0" w:tplc="ACC0BF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8C312F"/>
    <w:multiLevelType w:val="hybridMultilevel"/>
    <w:tmpl w:val="D598C4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487348E"/>
    <w:multiLevelType w:val="hybridMultilevel"/>
    <w:tmpl w:val="75B2A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C15142"/>
    <w:multiLevelType w:val="hybridMultilevel"/>
    <w:tmpl w:val="16FC3C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1"/>
  </w:num>
  <w:num w:numId="4">
    <w:abstractNumId w:val="0"/>
  </w:num>
  <w:num w:numId="5">
    <w:abstractNumId w:val="3"/>
  </w:num>
  <w:num w:numId="6">
    <w:abstractNumId w:val="4"/>
  </w:num>
  <w:num w:numId="7">
    <w:abstractNumId w:val="2"/>
  </w:num>
  <w:num w:numId="8">
    <w:abstractNumId w:val="8"/>
  </w:num>
  <w:num w:numId="9">
    <w:abstractNumId w:val="10"/>
  </w:num>
  <w:num w:numId="10">
    <w:abstractNumId w:val="7"/>
  </w:num>
  <w:num w:numId="11">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nny Ly">
    <w15:presenceInfo w15:providerId="None" w15:userId="Danny 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955"/>
    <w:rsid w:val="0002171A"/>
    <w:rsid w:val="00021EE1"/>
    <w:rsid w:val="00022D72"/>
    <w:rsid w:val="00036EA4"/>
    <w:rsid w:val="000B7E46"/>
    <w:rsid w:val="000C3741"/>
    <w:rsid w:val="000E7E82"/>
    <w:rsid w:val="000F32B4"/>
    <w:rsid w:val="000F4A12"/>
    <w:rsid w:val="00101268"/>
    <w:rsid w:val="00121221"/>
    <w:rsid w:val="00122948"/>
    <w:rsid w:val="0012693B"/>
    <w:rsid w:val="00187F48"/>
    <w:rsid w:val="001A1535"/>
    <w:rsid w:val="001A6B4F"/>
    <w:rsid w:val="001E72A2"/>
    <w:rsid w:val="001F3135"/>
    <w:rsid w:val="00216A57"/>
    <w:rsid w:val="00222183"/>
    <w:rsid w:val="002277B2"/>
    <w:rsid w:val="002277BE"/>
    <w:rsid w:val="00245D01"/>
    <w:rsid w:val="0024743E"/>
    <w:rsid w:val="00261C02"/>
    <w:rsid w:val="002657D2"/>
    <w:rsid w:val="002A09DD"/>
    <w:rsid w:val="002B5F7F"/>
    <w:rsid w:val="002D2BB6"/>
    <w:rsid w:val="002E4F21"/>
    <w:rsid w:val="002F3E84"/>
    <w:rsid w:val="003045A7"/>
    <w:rsid w:val="00333139"/>
    <w:rsid w:val="00334FA6"/>
    <w:rsid w:val="0033754B"/>
    <w:rsid w:val="00337A21"/>
    <w:rsid w:val="003436E0"/>
    <w:rsid w:val="00345C6F"/>
    <w:rsid w:val="00367423"/>
    <w:rsid w:val="0037066A"/>
    <w:rsid w:val="00371CC4"/>
    <w:rsid w:val="004535BB"/>
    <w:rsid w:val="00470E0D"/>
    <w:rsid w:val="004C4FFB"/>
    <w:rsid w:val="004E59F1"/>
    <w:rsid w:val="0051052C"/>
    <w:rsid w:val="005166BD"/>
    <w:rsid w:val="005317E9"/>
    <w:rsid w:val="00541258"/>
    <w:rsid w:val="00552476"/>
    <w:rsid w:val="0055367D"/>
    <w:rsid w:val="0056205B"/>
    <w:rsid w:val="005E7422"/>
    <w:rsid w:val="005F349E"/>
    <w:rsid w:val="0060081E"/>
    <w:rsid w:val="006121A8"/>
    <w:rsid w:val="00645FE5"/>
    <w:rsid w:val="00665DC9"/>
    <w:rsid w:val="00691E70"/>
    <w:rsid w:val="006A5B37"/>
    <w:rsid w:val="006C11D4"/>
    <w:rsid w:val="006C15A2"/>
    <w:rsid w:val="00763545"/>
    <w:rsid w:val="00764031"/>
    <w:rsid w:val="00773ADB"/>
    <w:rsid w:val="00784A5E"/>
    <w:rsid w:val="007D384C"/>
    <w:rsid w:val="007E6FF9"/>
    <w:rsid w:val="007F56D9"/>
    <w:rsid w:val="007F61C2"/>
    <w:rsid w:val="008106E8"/>
    <w:rsid w:val="008220E6"/>
    <w:rsid w:val="00824C69"/>
    <w:rsid w:val="00830C57"/>
    <w:rsid w:val="008358BF"/>
    <w:rsid w:val="00845BF0"/>
    <w:rsid w:val="00864A2B"/>
    <w:rsid w:val="00864E83"/>
    <w:rsid w:val="00876AEE"/>
    <w:rsid w:val="008A5C04"/>
    <w:rsid w:val="008A61FC"/>
    <w:rsid w:val="008A6346"/>
    <w:rsid w:val="008E3499"/>
    <w:rsid w:val="008F4106"/>
    <w:rsid w:val="00930383"/>
    <w:rsid w:val="009319B1"/>
    <w:rsid w:val="00955B69"/>
    <w:rsid w:val="00962B43"/>
    <w:rsid w:val="00966934"/>
    <w:rsid w:val="00966D14"/>
    <w:rsid w:val="00996C8E"/>
    <w:rsid w:val="009A47EE"/>
    <w:rsid w:val="009B4D45"/>
    <w:rsid w:val="009D5290"/>
    <w:rsid w:val="009E24C6"/>
    <w:rsid w:val="009F3A82"/>
    <w:rsid w:val="00A024D8"/>
    <w:rsid w:val="00A16305"/>
    <w:rsid w:val="00A21290"/>
    <w:rsid w:val="00A30D73"/>
    <w:rsid w:val="00A35B7F"/>
    <w:rsid w:val="00A367E0"/>
    <w:rsid w:val="00A64DB2"/>
    <w:rsid w:val="00A701BD"/>
    <w:rsid w:val="00A80C35"/>
    <w:rsid w:val="00A951B5"/>
    <w:rsid w:val="00AB012F"/>
    <w:rsid w:val="00AB1FE1"/>
    <w:rsid w:val="00AD4198"/>
    <w:rsid w:val="00AD49DA"/>
    <w:rsid w:val="00AE59A1"/>
    <w:rsid w:val="00AF0CE9"/>
    <w:rsid w:val="00AF5EFD"/>
    <w:rsid w:val="00B170F1"/>
    <w:rsid w:val="00B225D6"/>
    <w:rsid w:val="00B25E2E"/>
    <w:rsid w:val="00B662DB"/>
    <w:rsid w:val="00BC7903"/>
    <w:rsid w:val="00BD06A8"/>
    <w:rsid w:val="00BD3B2E"/>
    <w:rsid w:val="00C02FAE"/>
    <w:rsid w:val="00C65CAC"/>
    <w:rsid w:val="00C8220A"/>
    <w:rsid w:val="00C825CF"/>
    <w:rsid w:val="00CC3972"/>
    <w:rsid w:val="00CE3E91"/>
    <w:rsid w:val="00D154C1"/>
    <w:rsid w:val="00D32D7F"/>
    <w:rsid w:val="00D4332E"/>
    <w:rsid w:val="00D51063"/>
    <w:rsid w:val="00D72AF1"/>
    <w:rsid w:val="00D8765B"/>
    <w:rsid w:val="00D915AB"/>
    <w:rsid w:val="00DD73C5"/>
    <w:rsid w:val="00E414CE"/>
    <w:rsid w:val="00E77D97"/>
    <w:rsid w:val="00E822FF"/>
    <w:rsid w:val="00E82566"/>
    <w:rsid w:val="00E842A6"/>
    <w:rsid w:val="00EB0B46"/>
    <w:rsid w:val="00EB1913"/>
    <w:rsid w:val="00ED4104"/>
    <w:rsid w:val="00ED5CA0"/>
    <w:rsid w:val="00EF28BA"/>
    <w:rsid w:val="00F04955"/>
    <w:rsid w:val="00F43E53"/>
    <w:rsid w:val="00FA16D3"/>
    <w:rsid w:val="00FB792E"/>
    <w:rsid w:val="00FC4B6F"/>
    <w:rsid w:val="00FE5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6BD7"/>
  <w15:docId w15:val="{A203FC00-C7F5-4B1A-914A-A0B3558D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D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170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0F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024D8"/>
    <w:pPr>
      <w:ind w:left="720"/>
      <w:contextualSpacing/>
    </w:pPr>
  </w:style>
  <w:style w:type="paragraph" w:styleId="NoSpacing">
    <w:name w:val="No Spacing"/>
    <w:uiPriority w:val="1"/>
    <w:qFormat/>
    <w:rsid w:val="00A024D8"/>
    <w:pPr>
      <w:spacing w:after="0" w:line="240" w:lineRule="auto"/>
    </w:pPr>
  </w:style>
  <w:style w:type="table" w:styleId="TableGrid">
    <w:name w:val="Table Grid"/>
    <w:basedOn w:val="TableNormal"/>
    <w:uiPriority w:val="59"/>
    <w:rsid w:val="00F049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E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E82"/>
  </w:style>
  <w:style w:type="paragraph" w:styleId="Footer">
    <w:name w:val="footer"/>
    <w:basedOn w:val="Normal"/>
    <w:link w:val="FooterChar"/>
    <w:uiPriority w:val="99"/>
    <w:unhideWhenUsed/>
    <w:rsid w:val="000E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E82"/>
  </w:style>
  <w:style w:type="character" w:styleId="Hyperlink">
    <w:name w:val="Hyperlink"/>
    <w:basedOn w:val="DefaultParagraphFont"/>
    <w:uiPriority w:val="99"/>
    <w:unhideWhenUsed/>
    <w:rsid w:val="00216A57"/>
    <w:rPr>
      <w:color w:val="0000FF" w:themeColor="hyperlink"/>
      <w:u w:val="single"/>
    </w:rPr>
  </w:style>
  <w:style w:type="paragraph" w:styleId="BalloonText">
    <w:name w:val="Balloon Text"/>
    <w:basedOn w:val="Normal"/>
    <w:link w:val="BalloonTextChar"/>
    <w:uiPriority w:val="99"/>
    <w:semiHidden/>
    <w:unhideWhenUsed/>
    <w:rsid w:val="00966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934"/>
    <w:rPr>
      <w:rFonts w:ascii="Tahoma" w:hAnsi="Tahoma" w:cs="Tahoma"/>
      <w:sz w:val="16"/>
      <w:szCs w:val="16"/>
    </w:rPr>
  </w:style>
  <w:style w:type="character" w:styleId="FollowedHyperlink">
    <w:name w:val="FollowedHyperlink"/>
    <w:basedOn w:val="DefaultParagraphFont"/>
    <w:uiPriority w:val="99"/>
    <w:semiHidden/>
    <w:unhideWhenUsed/>
    <w:rsid w:val="00A367E0"/>
    <w:rPr>
      <w:color w:val="800080" w:themeColor="followedHyperlink"/>
      <w:u w:val="single"/>
    </w:rPr>
  </w:style>
  <w:style w:type="character" w:styleId="CommentReference">
    <w:name w:val="annotation reference"/>
    <w:basedOn w:val="DefaultParagraphFont"/>
    <w:uiPriority w:val="99"/>
    <w:semiHidden/>
    <w:unhideWhenUsed/>
    <w:rsid w:val="00691E70"/>
    <w:rPr>
      <w:sz w:val="18"/>
      <w:szCs w:val="18"/>
    </w:rPr>
  </w:style>
  <w:style w:type="paragraph" w:styleId="CommentText">
    <w:name w:val="annotation text"/>
    <w:basedOn w:val="Normal"/>
    <w:link w:val="CommentTextChar"/>
    <w:uiPriority w:val="99"/>
    <w:semiHidden/>
    <w:unhideWhenUsed/>
    <w:rsid w:val="00691E70"/>
    <w:pPr>
      <w:spacing w:line="240" w:lineRule="auto"/>
    </w:pPr>
    <w:rPr>
      <w:sz w:val="24"/>
      <w:szCs w:val="24"/>
    </w:rPr>
  </w:style>
  <w:style w:type="character" w:customStyle="1" w:styleId="CommentTextChar">
    <w:name w:val="Comment Text Char"/>
    <w:basedOn w:val="DefaultParagraphFont"/>
    <w:link w:val="CommentText"/>
    <w:uiPriority w:val="99"/>
    <w:semiHidden/>
    <w:rsid w:val="00691E70"/>
    <w:rPr>
      <w:sz w:val="24"/>
      <w:szCs w:val="24"/>
    </w:rPr>
  </w:style>
  <w:style w:type="paragraph" w:styleId="CommentSubject">
    <w:name w:val="annotation subject"/>
    <w:basedOn w:val="CommentText"/>
    <w:next w:val="CommentText"/>
    <w:link w:val="CommentSubjectChar"/>
    <w:uiPriority w:val="99"/>
    <w:semiHidden/>
    <w:unhideWhenUsed/>
    <w:rsid w:val="00691E70"/>
    <w:rPr>
      <w:b/>
      <w:bCs/>
      <w:sz w:val="20"/>
      <w:szCs w:val="20"/>
    </w:rPr>
  </w:style>
  <w:style w:type="character" w:customStyle="1" w:styleId="CommentSubjectChar">
    <w:name w:val="Comment Subject Char"/>
    <w:basedOn w:val="CommentTextChar"/>
    <w:link w:val="CommentSubject"/>
    <w:uiPriority w:val="99"/>
    <w:semiHidden/>
    <w:rsid w:val="00691E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www.uwb.edu/bscss/css497" TargetMode="External"/><Relationship Id="rId10" Type="http://schemas.openxmlformats.org/officeDocument/2006/relationships/hyperlink" Target="http://www.uwb.edu/bscss/css497/student-guide/compet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6670EFA-7E56-FE45-9BD2-B82CE8F1A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1976</Words>
  <Characters>11266</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Washington Bothell</Company>
  <LinksUpToDate>false</LinksUpToDate>
  <CharactersWithSpaces>13216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 Romani</dc:creator>
  <cp:lastModifiedBy>Danny Ly</cp:lastModifiedBy>
  <cp:revision>5</cp:revision>
  <cp:lastPrinted>2014-01-31T15:29:00Z</cp:lastPrinted>
  <dcterms:created xsi:type="dcterms:W3CDTF">2017-12-26T06:52:00Z</dcterms:created>
  <dcterms:modified xsi:type="dcterms:W3CDTF">2017-12-26T21:09:00Z</dcterms:modified>
</cp:coreProperties>
</file>